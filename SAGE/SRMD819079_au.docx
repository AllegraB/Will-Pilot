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CCDA1" w14:textId="77777777" w:rsidR="00FF3363" w:rsidRPr="00AC0DEA" w:rsidRDefault="00312F17" w:rsidP="0006205F">
      <w:pPr>
        <w:rPr>
          <w:b/>
          <w:sz w:val="28"/>
          <w:shd w:val="clear" w:color="auto" w:fill="FFFFFF"/>
        </w:rPr>
      </w:pPr>
      <w:r w:rsidRPr="00AC0DEA">
        <w:rPr>
          <w:b/>
          <w:sz w:val="28"/>
          <w:shd w:val="clear" w:color="auto" w:fill="FFFFFF"/>
        </w:rPr>
        <w:t>Dataset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6945"/>
      </w:tblGrid>
      <w:tr w:rsidR="001A52E9" w:rsidRPr="00AC0DEA" w14:paraId="2DF7CD88" w14:textId="77777777" w:rsidTr="00CA71B2">
        <w:trPr>
          <w:trHeight w:val="576"/>
        </w:trPr>
        <w:tc>
          <w:tcPr>
            <w:tcW w:w="1286" w:type="pct"/>
            <w:shd w:val="clear" w:color="auto" w:fill="auto"/>
          </w:tcPr>
          <w:p w14:paraId="522974E6" w14:textId="77777777" w:rsidR="001A52E9" w:rsidRPr="008360AF" w:rsidRDefault="001A52E9" w:rsidP="00CA71B2">
            <w:pPr>
              <w:spacing w:after="0" w:line="240" w:lineRule="auto"/>
              <w:rPr>
                <w:b/>
                <w:sz w:val="24"/>
                <w:szCs w:val="24"/>
              </w:rPr>
            </w:pPr>
            <w:r w:rsidRPr="008360AF">
              <w:rPr>
                <w:b/>
                <w:sz w:val="24"/>
                <w:szCs w:val="24"/>
              </w:rPr>
              <w:t>Metadata Field</w:t>
            </w:r>
          </w:p>
        </w:tc>
        <w:tc>
          <w:tcPr>
            <w:tcW w:w="3714" w:type="pct"/>
            <w:shd w:val="clear" w:color="auto" w:fill="auto"/>
          </w:tcPr>
          <w:p w14:paraId="1B768C79" w14:textId="77777777" w:rsidR="001A52E9" w:rsidRPr="008360AF" w:rsidRDefault="001A52E9" w:rsidP="00CA71B2">
            <w:pPr>
              <w:spacing w:after="0" w:line="240" w:lineRule="auto"/>
              <w:rPr>
                <w:b/>
                <w:sz w:val="24"/>
                <w:szCs w:val="24"/>
              </w:rPr>
            </w:pPr>
            <w:r w:rsidRPr="008360AF">
              <w:rPr>
                <w:b/>
                <w:sz w:val="24"/>
                <w:szCs w:val="24"/>
              </w:rPr>
              <w:t>To be completed by Editorial</w:t>
            </w:r>
          </w:p>
        </w:tc>
      </w:tr>
      <w:tr w:rsidR="001A52E9" w:rsidRPr="00AC0DEA" w14:paraId="05E8E6CF" w14:textId="77777777" w:rsidTr="00CA71B2">
        <w:trPr>
          <w:trHeight w:val="576"/>
        </w:trPr>
        <w:tc>
          <w:tcPr>
            <w:tcW w:w="1286" w:type="pct"/>
            <w:shd w:val="clear" w:color="auto" w:fill="DBE5F1"/>
          </w:tcPr>
          <w:p w14:paraId="1694B080" w14:textId="77777777" w:rsidR="001A52E9" w:rsidRPr="008360AF" w:rsidRDefault="001A52E9" w:rsidP="00CA71B2">
            <w:pPr>
              <w:spacing w:after="0" w:line="240" w:lineRule="auto"/>
            </w:pPr>
            <w:r w:rsidRPr="008360AF">
              <w:t>Dataset title</w:t>
            </w:r>
          </w:p>
        </w:tc>
        <w:tc>
          <w:tcPr>
            <w:tcW w:w="3714" w:type="pct"/>
            <w:shd w:val="clear" w:color="auto" w:fill="DBE5F1"/>
          </w:tcPr>
          <w:p w14:paraId="6143ED06" w14:textId="2C4F19CF" w:rsidR="001A52E9" w:rsidRPr="008360AF" w:rsidRDefault="00A1202C" w:rsidP="00CA71B2">
            <w:pPr>
              <w:spacing w:after="0" w:line="240" w:lineRule="auto"/>
              <w:rPr>
                <w:rStyle w:val="iceouttxt"/>
              </w:rPr>
            </w:pPr>
            <w:r w:rsidRPr="008360AF">
              <w:rPr>
                <w:rStyle w:val="iceouttxt"/>
              </w:rPr>
              <w:t>Using Word Frequencies to Analy</w:t>
            </w:r>
            <w:r w:rsidR="00AC0DEA">
              <w:rPr>
                <w:rStyle w:val="iceouttxt"/>
              </w:rPr>
              <w:t>z</w:t>
            </w:r>
            <w:r w:rsidRPr="008360AF">
              <w:rPr>
                <w:rStyle w:val="iceouttxt"/>
              </w:rPr>
              <w:t>e Political Language and Moral Focus</w:t>
            </w:r>
          </w:p>
        </w:tc>
      </w:tr>
      <w:tr w:rsidR="0021216D" w:rsidRPr="00AC0DEA" w14:paraId="573E0601" w14:textId="77777777" w:rsidTr="00CA71B2">
        <w:trPr>
          <w:trHeight w:val="576"/>
        </w:trPr>
        <w:tc>
          <w:tcPr>
            <w:tcW w:w="1286" w:type="pct"/>
            <w:shd w:val="clear" w:color="auto" w:fill="DBE5F1"/>
          </w:tcPr>
          <w:p w14:paraId="52EB4EB1" w14:textId="77777777" w:rsidR="0021216D" w:rsidRPr="008360AF" w:rsidRDefault="0021216D" w:rsidP="00CA71B2">
            <w:pPr>
              <w:spacing w:after="0" w:line="240" w:lineRule="auto"/>
            </w:pPr>
            <w:r w:rsidRPr="008360AF">
              <w:t>Final zip file name</w:t>
            </w:r>
          </w:p>
        </w:tc>
        <w:tc>
          <w:tcPr>
            <w:tcW w:w="3714" w:type="pct"/>
            <w:shd w:val="clear" w:color="auto" w:fill="DBE5F1"/>
          </w:tcPr>
          <w:p w14:paraId="2836BEAF" w14:textId="77777777" w:rsidR="0021216D" w:rsidRPr="008360AF" w:rsidRDefault="00A1202C" w:rsidP="00CA71B2">
            <w:pPr>
              <w:spacing w:after="0" w:line="240" w:lineRule="auto"/>
            </w:pPr>
            <w:r w:rsidRPr="008360AF">
              <w:t>dataset-word-frequency-</w:t>
            </w:r>
            <w:proofErr w:type="spellStart"/>
            <w:r w:rsidRPr="008360AF">
              <w:t>analyse</w:t>
            </w:r>
            <w:proofErr w:type="spellEnd"/>
            <w:r w:rsidRPr="008360AF">
              <w:t>-political-language-moral</w:t>
            </w:r>
          </w:p>
        </w:tc>
      </w:tr>
      <w:tr w:rsidR="004B5D08" w:rsidRPr="00AC0DEA" w14:paraId="22676628" w14:textId="77777777" w:rsidTr="00CA71B2">
        <w:trPr>
          <w:trHeight w:val="576"/>
        </w:trPr>
        <w:tc>
          <w:tcPr>
            <w:tcW w:w="1286" w:type="pct"/>
            <w:shd w:val="clear" w:color="auto" w:fill="DBE5F1"/>
          </w:tcPr>
          <w:p w14:paraId="01794AAE" w14:textId="77777777" w:rsidR="004B5D08" w:rsidRPr="008360AF" w:rsidRDefault="004B5D08" w:rsidP="00CA71B2">
            <w:pPr>
              <w:spacing w:after="0" w:line="240" w:lineRule="auto"/>
            </w:pPr>
            <w:r w:rsidRPr="008360AF">
              <w:t>Author/contributor(s)</w:t>
            </w:r>
          </w:p>
        </w:tc>
        <w:tc>
          <w:tcPr>
            <w:tcW w:w="3714" w:type="pct"/>
            <w:shd w:val="clear" w:color="auto" w:fill="DBE5F1"/>
          </w:tcPr>
          <w:p w14:paraId="2532A16C" w14:textId="6A60876C" w:rsidR="004B5D08" w:rsidRPr="00CA71B2" w:rsidRDefault="004B5D08" w:rsidP="00CA71B2">
            <w:pPr>
              <w:spacing w:after="0" w:line="240" w:lineRule="auto"/>
              <w:rPr>
                <w:rStyle w:val="iceouttxt"/>
              </w:rPr>
            </w:pPr>
            <w:r w:rsidRPr="008360AF">
              <w:rPr>
                <w:rStyle w:val="iceouttxt"/>
              </w:rPr>
              <w:t xml:space="preserve">Erin </w:t>
            </w:r>
            <w:ins w:id="0" w:author="Erin Buchanan" w:date="2019-01-04T12:35:00Z">
              <w:r w:rsidR="00C346E1">
                <w:rPr>
                  <w:rStyle w:val="iceouttxt"/>
                </w:rPr>
                <w:t xml:space="preserve">M. </w:t>
              </w:r>
            </w:ins>
            <w:bookmarkStart w:id="1" w:name="_GoBack"/>
            <w:bookmarkEnd w:id="1"/>
            <w:r w:rsidRPr="008360AF">
              <w:rPr>
                <w:rStyle w:val="iceouttxt"/>
              </w:rPr>
              <w:t>Bucha</w:t>
            </w:r>
            <w:r w:rsidRPr="00CA71B2">
              <w:rPr>
                <w:rStyle w:val="iceouttxt"/>
              </w:rPr>
              <w:t>nan</w:t>
            </w:r>
          </w:p>
        </w:tc>
      </w:tr>
      <w:tr w:rsidR="004B5D08" w:rsidRPr="00AC0DEA" w14:paraId="244A6CF3" w14:textId="77777777" w:rsidTr="00CA71B2">
        <w:trPr>
          <w:trHeight w:val="576"/>
        </w:trPr>
        <w:tc>
          <w:tcPr>
            <w:tcW w:w="1286" w:type="pct"/>
            <w:shd w:val="clear" w:color="auto" w:fill="DBE5F1"/>
          </w:tcPr>
          <w:p w14:paraId="73C6DB2A" w14:textId="77777777" w:rsidR="004B5D08" w:rsidRPr="008360AF" w:rsidRDefault="004B5D08" w:rsidP="00CA71B2">
            <w:pPr>
              <w:spacing w:after="0" w:line="240" w:lineRule="auto"/>
            </w:pPr>
            <w:r w:rsidRPr="008360AF">
              <w:t>SMART author ID(s)</w:t>
            </w:r>
          </w:p>
        </w:tc>
        <w:tc>
          <w:tcPr>
            <w:tcW w:w="3714" w:type="pct"/>
            <w:shd w:val="clear" w:color="auto" w:fill="DBE5F1"/>
          </w:tcPr>
          <w:p w14:paraId="2ED2DF85" w14:textId="77777777" w:rsidR="004B5D08" w:rsidRPr="008360AF" w:rsidRDefault="004B5D08" w:rsidP="00CA71B2">
            <w:pPr>
              <w:spacing w:after="0" w:line="240" w:lineRule="auto"/>
              <w:rPr>
                <w:rStyle w:val="iceouttxt"/>
              </w:rPr>
            </w:pPr>
            <w:r w:rsidRPr="008360AF">
              <w:rPr>
                <w:rStyle w:val="iceouttxt"/>
              </w:rPr>
              <w:t>753327</w:t>
            </w:r>
          </w:p>
          <w:p w14:paraId="6AD5B9EB" w14:textId="77777777" w:rsidR="004B5D08" w:rsidRPr="00CA71B2" w:rsidRDefault="004B5D08" w:rsidP="00CA71B2">
            <w:pPr>
              <w:spacing w:after="0" w:line="240" w:lineRule="auto"/>
              <w:rPr>
                <w:rStyle w:val="iceouttxt"/>
              </w:rPr>
            </w:pPr>
          </w:p>
        </w:tc>
      </w:tr>
      <w:tr w:rsidR="001A52E9" w:rsidRPr="00AC0DEA" w14:paraId="221AC37D" w14:textId="77777777" w:rsidTr="00CA71B2">
        <w:trPr>
          <w:trHeight w:val="576"/>
        </w:trPr>
        <w:tc>
          <w:tcPr>
            <w:tcW w:w="1286" w:type="pct"/>
            <w:shd w:val="clear" w:color="auto" w:fill="DBE5F1"/>
          </w:tcPr>
          <w:p w14:paraId="5642746D" w14:textId="77777777" w:rsidR="001A52E9" w:rsidRPr="008360AF" w:rsidRDefault="001A52E9" w:rsidP="00CA71B2">
            <w:pPr>
              <w:spacing w:after="0" w:line="240" w:lineRule="auto"/>
            </w:pPr>
            <w:r w:rsidRPr="008360AF">
              <w:t>Author/contributor</w:t>
            </w:r>
            <w:r w:rsidR="003A5022" w:rsidRPr="008360AF">
              <w:t>(s)</w:t>
            </w:r>
          </w:p>
        </w:tc>
        <w:tc>
          <w:tcPr>
            <w:tcW w:w="3714" w:type="pct"/>
            <w:shd w:val="clear" w:color="auto" w:fill="DBE5F1"/>
          </w:tcPr>
          <w:p w14:paraId="4E7964BF" w14:textId="77777777" w:rsidR="001A52E9" w:rsidRPr="00CA71B2" w:rsidRDefault="00932567" w:rsidP="00CA71B2">
            <w:pPr>
              <w:spacing w:after="0" w:line="240" w:lineRule="auto"/>
              <w:rPr>
                <w:rStyle w:val="iceouttxt"/>
              </w:rPr>
            </w:pPr>
            <w:r w:rsidRPr="008360AF">
              <w:rPr>
                <w:rStyle w:val="iceouttxt"/>
              </w:rPr>
              <w:t>William E. Padfield</w:t>
            </w:r>
          </w:p>
        </w:tc>
      </w:tr>
      <w:tr w:rsidR="001A52E9" w:rsidRPr="00AC0DEA" w14:paraId="2315D373" w14:textId="77777777" w:rsidTr="00CA71B2">
        <w:trPr>
          <w:trHeight w:val="576"/>
        </w:trPr>
        <w:tc>
          <w:tcPr>
            <w:tcW w:w="1286" w:type="pct"/>
            <w:shd w:val="clear" w:color="auto" w:fill="DBE5F1"/>
          </w:tcPr>
          <w:p w14:paraId="77CA4C8D" w14:textId="77777777" w:rsidR="001A52E9" w:rsidRPr="008360AF" w:rsidRDefault="001A52E9" w:rsidP="00CA71B2">
            <w:pPr>
              <w:spacing w:after="0" w:line="240" w:lineRule="auto"/>
            </w:pPr>
            <w:r w:rsidRPr="008360AF">
              <w:t>SMART author ID</w:t>
            </w:r>
            <w:r w:rsidR="003A5022" w:rsidRPr="008360AF">
              <w:t>(s)</w:t>
            </w:r>
          </w:p>
        </w:tc>
        <w:tc>
          <w:tcPr>
            <w:tcW w:w="3714" w:type="pct"/>
            <w:shd w:val="clear" w:color="auto" w:fill="DBE5F1"/>
          </w:tcPr>
          <w:p w14:paraId="26E7BBA1" w14:textId="77777777" w:rsidR="001D6112" w:rsidRPr="008360AF" w:rsidRDefault="001D6112" w:rsidP="00CA71B2">
            <w:pPr>
              <w:spacing w:after="0" w:line="240" w:lineRule="auto"/>
              <w:rPr>
                <w:rStyle w:val="iceouttxt"/>
              </w:rPr>
            </w:pPr>
            <w:r w:rsidRPr="008360AF">
              <w:rPr>
                <w:rStyle w:val="iceouttxt"/>
              </w:rPr>
              <w:t>753328</w:t>
            </w:r>
          </w:p>
        </w:tc>
      </w:tr>
      <w:tr w:rsidR="001A52E9" w:rsidRPr="00AC0DEA" w14:paraId="2114EF09" w14:textId="77777777" w:rsidTr="00CA71B2">
        <w:trPr>
          <w:trHeight w:val="576"/>
        </w:trPr>
        <w:tc>
          <w:tcPr>
            <w:tcW w:w="1286" w:type="pct"/>
            <w:shd w:val="clear" w:color="auto" w:fill="DBE5F1"/>
          </w:tcPr>
          <w:p w14:paraId="175DB2F4" w14:textId="77777777" w:rsidR="001A52E9" w:rsidRPr="008360AF" w:rsidRDefault="001A52E9" w:rsidP="00CA71B2">
            <w:pPr>
              <w:spacing w:after="0" w:line="240" w:lineRule="auto"/>
            </w:pPr>
            <w:r w:rsidRPr="008360AF">
              <w:t>Content type</w:t>
            </w:r>
          </w:p>
        </w:tc>
        <w:tc>
          <w:tcPr>
            <w:tcW w:w="3714" w:type="pct"/>
            <w:shd w:val="clear" w:color="auto" w:fill="DBE5F1"/>
          </w:tcPr>
          <w:p w14:paraId="00A6FBC2" w14:textId="77777777" w:rsidR="001A52E9" w:rsidRPr="008360AF" w:rsidRDefault="00A1202C" w:rsidP="00CA71B2">
            <w:pPr>
              <w:spacing w:after="0" w:line="240" w:lineRule="auto"/>
            </w:pPr>
            <w:r w:rsidRPr="00AC0DEA">
              <w:t>Qualitative</w:t>
            </w:r>
          </w:p>
        </w:tc>
      </w:tr>
      <w:tr w:rsidR="0021216D" w:rsidRPr="00AC0DEA" w14:paraId="1D130E09" w14:textId="77777777" w:rsidTr="00CA71B2">
        <w:trPr>
          <w:trHeight w:val="576"/>
        </w:trPr>
        <w:tc>
          <w:tcPr>
            <w:tcW w:w="1286" w:type="pct"/>
            <w:shd w:val="clear" w:color="auto" w:fill="DBE5F1"/>
          </w:tcPr>
          <w:p w14:paraId="3B22F088" w14:textId="77777777" w:rsidR="00B07A4A" w:rsidRPr="00AC0DEA" w:rsidRDefault="00B07A4A" w:rsidP="00CA71B2">
            <w:pPr>
              <w:spacing w:after="0" w:line="240" w:lineRule="auto"/>
            </w:pPr>
            <w:r w:rsidRPr="00AC0DEA">
              <w:t>Exemplar type</w:t>
            </w:r>
          </w:p>
          <w:p w14:paraId="46726297" w14:textId="77777777" w:rsidR="0021216D" w:rsidRPr="00AC0DEA" w:rsidRDefault="0021216D" w:rsidP="00CA71B2">
            <w:pPr>
              <w:spacing w:after="0" w:line="240" w:lineRule="auto"/>
            </w:pPr>
            <w:r w:rsidRPr="00AC0DEA">
              <w:t>(</w:t>
            </w:r>
            <w:proofErr w:type="spellStart"/>
            <w:r w:rsidRPr="00AC0DEA">
              <w:t>qual</w:t>
            </w:r>
            <w:proofErr w:type="spellEnd"/>
            <w:r w:rsidRPr="00AC0DEA">
              <w:t xml:space="preserve"> only)</w:t>
            </w:r>
          </w:p>
        </w:tc>
        <w:tc>
          <w:tcPr>
            <w:tcW w:w="3714" w:type="pct"/>
            <w:shd w:val="clear" w:color="auto" w:fill="DBE5F1"/>
          </w:tcPr>
          <w:p w14:paraId="2D3D2076" w14:textId="77777777" w:rsidR="0021216D" w:rsidRPr="00AC0DEA" w:rsidRDefault="00A1202C" w:rsidP="00CA71B2">
            <w:pPr>
              <w:spacing w:after="0" w:line="240" w:lineRule="auto"/>
            </w:pPr>
            <w:r w:rsidRPr="00AC0DEA">
              <w:t>Text</w:t>
            </w:r>
          </w:p>
        </w:tc>
      </w:tr>
      <w:tr w:rsidR="008F29F9" w:rsidRPr="00AC0DEA" w14:paraId="5269E706" w14:textId="77777777" w:rsidTr="00CA71B2">
        <w:trPr>
          <w:trHeight w:val="576"/>
        </w:trPr>
        <w:tc>
          <w:tcPr>
            <w:tcW w:w="1286" w:type="pct"/>
            <w:shd w:val="clear" w:color="auto" w:fill="DBE5F1"/>
          </w:tcPr>
          <w:p w14:paraId="7F0E2776" w14:textId="77777777" w:rsidR="008F29F9" w:rsidRPr="00AC0DEA" w:rsidRDefault="00B07A4A" w:rsidP="00CA71B2">
            <w:pPr>
              <w:spacing w:after="0" w:line="240" w:lineRule="auto"/>
            </w:pPr>
            <w:r w:rsidRPr="00AC0DEA">
              <w:t>Downloadable files? (binaries)</w:t>
            </w:r>
          </w:p>
        </w:tc>
        <w:tc>
          <w:tcPr>
            <w:tcW w:w="3714" w:type="pct"/>
            <w:shd w:val="clear" w:color="auto" w:fill="DBE5F1"/>
          </w:tcPr>
          <w:p w14:paraId="5D0CE2E9" w14:textId="77777777" w:rsidR="008F29F9" w:rsidRPr="00AC0DEA" w:rsidRDefault="00F94F1E" w:rsidP="00CA71B2">
            <w:pPr>
              <w:spacing w:after="0" w:line="240" w:lineRule="auto"/>
            </w:pPr>
            <w:r w:rsidRPr="00AC0DEA">
              <w:t>Yes</w:t>
            </w:r>
          </w:p>
        </w:tc>
      </w:tr>
      <w:tr w:rsidR="008F29F9" w:rsidRPr="00AC0DEA" w14:paraId="2266BE00" w14:textId="77777777" w:rsidTr="00CA71B2">
        <w:trPr>
          <w:trHeight w:val="576"/>
        </w:trPr>
        <w:tc>
          <w:tcPr>
            <w:tcW w:w="1286" w:type="pct"/>
            <w:shd w:val="clear" w:color="auto" w:fill="DBE5F1"/>
          </w:tcPr>
          <w:p w14:paraId="43D0BDFA" w14:textId="77777777" w:rsidR="008F29F9" w:rsidRPr="00AC0DEA" w:rsidRDefault="008F29F9" w:rsidP="00CA71B2">
            <w:pPr>
              <w:spacing w:after="0" w:line="240" w:lineRule="auto"/>
            </w:pPr>
            <w:r w:rsidRPr="00AC0DEA">
              <w:t>If yes, list downloadable file name</w:t>
            </w:r>
            <w:r w:rsidR="008F6B13" w:rsidRPr="00AC0DEA">
              <w:t>(</w:t>
            </w:r>
            <w:r w:rsidRPr="00AC0DEA">
              <w:t>s</w:t>
            </w:r>
            <w:r w:rsidR="008F6B13" w:rsidRPr="00AC0DEA">
              <w:t>)</w:t>
            </w:r>
            <w:r w:rsidRPr="00AC0DEA">
              <w:t xml:space="preserve"> and type</w:t>
            </w:r>
            <w:r w:rsidR="008F6B13" w:rsidRPr="00AC0DEA">
              <w:t>(</w:t>
            </w:r>
            <w:r w:rsidRPr="00AC0DEA">
              <w:t>s</w:t>
            </w:r>
            <w:r w:rsidR="008F6B13" w:rsidRPr="00AC0DEA">
              <w:t>)</w:t>
            </w:r>
          </w:p>
        </w:tc>
        <w:tc>
          <w:tcPr>
            <w:tcW w:w="3714" w:type="pct"/>
            <w:shd w:val="clear" w:color="auto" w:fill="DBE5F1"/>
          </w:tcPr>
          <w:p w14:paraId="3A14EFC5" w14:textId="77777777" w:rsidR="008F29F9" w:rsidRPr="00AC0DEA" w:rsidRDefault="00F94F1E" w:rsidP="00CA71B2">
            <w:pPr>
              <w:spacing w:after="0" w:line="240" w:lineRule="auto"/>
            </w:pPr>
            <w:r w:rsidRPr="00AC0DEA">
              <w:t>dataset-word-frequency-analyse-political-language-moral-exemplar1-news-articles.csv</w:t>
            </w:r>
          </w:p>
          <w:p w14:paraId="503F2B23" w14:textId="77777777" w:rsidR="00F94F1E" w:rsidRPr="00AC0DEA" w:rsidRDefault="00F94F1E" w:rsidP="00CA71B2">
            <w:pPr>
              <w:spacing w:after="0" w:line="240" w:lineRule="auto"/>
            </w:pPr>
            <w:r w:rsidRPr="00CA71B2">
              <w:rPr>
                <w:color w:val="FF0000"/>
              </w:rPr>
              <w:t>dataset-word-frequency-analyse-political-language-moral-exemplar2-immigration.csv</w:t>
            </w:r>
          </w:p>
        </w:tc>
      </w:tr>
      <w:tr w:rsidR="001B49E4" w:rsidRPr="00AC0DEA" w14:paraId="4CD2A583" w14:textId="77777777" w:rsidTr="00CA71B2">
        <w:trPr>
          <w:trHeight w:val="576"/>
        </w:trPr>
        <w:tc>
          <w:tcPr>
            <w:tcW w:w="1286" w:type="pct"/>
            <w:shd w:val="clear" w:color="auto" w:fill="DBE5F1"/>
          </w:tcPr>
          <w:p w14:paraId="5A93C922" w14:textId="77777777" w:rsidR="001B49E4" w:rsidRPr="00AC0DEA" w:rsidRDefault="00B030CC" w:rsidP="00CA71B2">
            <w:pPr>
              <w:spacing w:after="0" w:line="240" w:lineRule="auto"/>
            </w:pPr>
            <w:r w:rsidRPr="00AC0DEA">
              <w:t>D</w:t>
            </w:r>
            <w:r w:rsidR="00657E1D" w:rsidRPr="00AC0DEA">
              <w:t>isplay</w:t>
            </w:r>
            <w:r w:rsidRPr="00AC0DEA">
              <w:t>/link</w:t>
            </w:r>
            <w:r w:rsidR="00657E1D" w:rsidRPr="00AC0DEA">
              <w:t xml:space="preserve"> text</w:t>
            </w:r>
            <w:r w:rsidRPr="00AC0DEA">
              <w:t xml:space="preserve"> for each Downloadable file</w:t>
            </w:r>
          </w:p>
        </w:tc>
        <w:tc>
          <w:tcPr>
            <w:tcW w:w="3714" w:type="pct"/>
            <w:shd w:val="clear" w:color="auto" w:fill="DBE5F1"/>
          </w:tcPr>
          <w:p w14:paraId="729813F6" w14:textId="6FFC8AAA" w:rsidR="001B49E4" w:rsidRPr="00AC0DEA" w:rsidRDefault="00F94F1E" w:rsidP="00CA71B2">
            <w:pPr>
              <w:spacing w:after="0" w:line="240" w:lineRule="auto"/>
            </w:pPr>
            <w:r w:rsidRPr="00AC0DEA">
              <w:t>Exemplar 1</w:t>
            </w:r>
            <w:r w:rsidR="0054222C">
              <w:t>—</w:t>
            </w:r>
            <w:r w:rsidRPr="008360AF">
              <w:t>US News Articles</w:t>
            </w:r>
          </w:p>
          <w:p w14:paraId="4F42B2D0" w14:textId="35441D33" w:rsidR="00F94F1E" w:rsidRPr="00AC0DEA" w:rsidRDefault="00F94F1E" w:rsidP="00CA71B2">
            <w:pPr>
              <w:spacing w:after="0" w:line="240" w:lineRule="auto"/>
            </w:pPr>
            <w:r w:rsidRPr="008360AF">
              <w:rPr>
                <w:color w:val="FF0000"/>
              </w:rPr>
              <w:t>Exemplar 2</w:t>
            </w:r>
            <w:r w:rsidR="0054222C" w:rsidRPr="00CA71B2">
              <w:rPr>
                <w:color w:val="FF0000"/>
              </w:rPr>
              <w:t>—</w:t>
            </w:r>
            <w:r w:rsidRPr="008360AF">
              <w:rPr>
                <w:color w:val="FF0000"/>
              </w:rPr>
              <w:t>Immigra</w:t>
            </w:r>
            <w:r w:rsidRPr="00CA71B2">
              <w:rPr>
                <w:color w:val="FF0000"/>
              </w:rPr>
              <w:t>tion and Political Party</w:t>
            </w:r>
          </w:p>
        </w:tc>
      </w:tr>
      <w:tr w:rsidR="007C3F46" w:rsidRPr="00AC0DEA" w14:paraId="21DEC5D9" w14:textId="77777777" w:rsidTr="00CA71B2">
        <w:trPr>
          <w:trHeight w:val="576"/>
        </w:trPr>
        <w:tc>
          <w:tcPr>
            <w:tcW w:w="1286" w:type="pct"/>
            <w:shd w:val="clear" w:color="auto" w:fill="DBE5F1"/>
          </w:tcPr>
          <w:p w14:paraId="48246529" w14:textId="77777777" w:rsidR="007C3F46" w:rsidRPr="00AC0DEA" w:rsidRDefault="00560558" w:rsidP="00CA71B2">
            <w:pPr>
              <w:spacing w:after="0" w:line="240" w:lineRule="auto"/>
            </w:pPr>
            <w:r w:rsidRPr="00AC0DEA">
              <w:t>D</w:t>
            </w:r>
            <w:r w:rsidR="007C3F46" w:rsidRPr="00AC0DEA">
              <w:t>ownloadable file</w:t>
            </w:r>
            <w:r w:rsidR="008F6B13" w:rsidRPr="00AC0DEA">
              <w:t>(</w:t>
            </w:r>
            <w:r w:rsidR="007C3F46" w:rsidRPr="00AC0DEA">
              <w:t>s</w:t>
            </w:r>
            <w:r w:rsidR="008F6B13" w:rsidRPr="00AC0DEA">
              <w:t>)</w:t>
            </w:r>
            <w:r w:rsidRPr="00AC0DEA">
              <w:t xml:space="preserve"> </w:t>
            </w:r>
            <w:r w:rsidR="001B49E4" w:rsidRPr="00AC0DEA">
              <w:t>introductory</w:t>
            </w:r>
            <w:r w:rsidRPr="00AC0DEA">
              <w:t xml:space="preserve"> text</w:t>
            </w:r>
          </w:p>
        </w:tc>
        <w:tc>
          <w:tcPr>
            <w:tcW w:w="3714" w:type="pct"/>
            <w:shd w:val="clear" w:color="auto" w:fill="DBE5F1"/>
          </w:tcPr>
          <w:p w14:paraId="3749B62E" w14:textId="1120F7EF" w:rsidR="00F94F1E" w:rsidRPr="008360AF" w:rsidRDefault="00F94F1E" w:rsidP="00CA71B2">
            <w:pPr>
              <w:spacing w:after="0" w:line="240" w:lineRule="auto"/>
            </w:pPr>
            <w:r w:rsidRPr="00AC0DEA">
              <w:t xml:space="preserve">Here you can download the two dataset exemplar spreadsheets. Exemplar 1 is a worked example of </w:t>
            </w:r>
            <w:r w:rsidRPr="008360AF">
              <w:t xml:space="preserve">word frequency analysis, whereas </w:t>
            </w:r>
            <w:r w:rsidR="00C20392" w:rsidRPr="00045AF4">
              <w:t>E</w:t>
            </w:r>
            <w:r w:rsidRPr="008360AF">
              <w:t xml:space="preserve">xemplar 2 provides an opportunity to try out the analysis yourself. </w:t>
            </w:r>
          </w:p>
        </w:tc>
      </w:tr>
      <w:tr w:rsidR="001A52E9" w:rsidRPr="00AC0DEA" w14:paraId="18B9C512" w14:textId="77777777" w:rsidTr="00CA71B2">
        <w:trPr>
          <w:trHeight w:val="576"/>
        </w:trPr>
        <w:tc>
          <w:tcPr>
            <w:tcW w:w="1286" w:type="pct"/>
            <w:shd w:val="clear" w:color="auto" w:fill="DBE5F1"/>
          </w:tcPr>
          <w:p w14:paraId="7A58E614" w14:textId="77777777" w:rsidR="001A52E9" w:rsidRPr="00AC0DEA" w:rsidRDefault="001A52E9" w:rsidP="00CA71B2">
            <w:pPr>
              <w:spacing w:after="0" w:line="240" w:lineRule="auto"/>
            </w:pPr>
            <w:r w:rsidRPr="00AC0DEA">
              <w:t>Abstract</w:t>
            </w:r>
          </w:p>
        </w:tc>
        <w:tc>
          <w:tcPr>
            <w:tcW w:w="3714" w:type="pct"/>
            <w:shd w:val="clear" w:color="auto" w:fill="DBE5F1"/>
          </w:tcPr>
          <w:p w14:paraId="3F7F7BB6" w14:textId="7229350D" w:rsidR="001A52E9" w:rsidRPr="00AC0DEA" w:rsidRDefault="00932567" w:rsidP="00CA71B2">
            <w:pPr>
              <w:spacing w:after="0" w:line="240" w:lineRule="auto"/>
            </w:pPr>
            <w:r w:rsidRPr="00AC0DEA">
              <w:t>Th</w:t>
            </w:r>
            <w:r w:rsidR="00DD25A0" w:rsidRPr="008360AF">
              <w:t>ese</w:t>
            </w:r>
            <w:r w:rsidRPr="00AC0DEA">
              <w:t xml:space="preserve"> data w</w:t>
            </w:r>
            <w:r w:rsidR="00DD25A0" w:rsidRPr="008360AF">
              <w:t>ere</w:t>
            </w:r>
            <w:r w:rsidRPr="00AC0DEA">
              <w:t xml:space="preserve"> collected to explore the use of moral words, as formulated in the Moral Foundations Dictionary (Graham, Haidt</w:t>
            </w:r>
            <w:r w:rsidR="00AB097E" w:rsidRPr="00AC0DEA">
              <w:t>,</w:t>
            </w:r>
            <w:r w:rsidRPr="00AC0DEA">
              <w:t xml:space="preserve"> &amp; </w:t>
            </w:r>
            <w:proofErr w:type="spellStart"/>
            <w:r w:rsidRPr="00AC0DEA">
              <w:t>Nosek</w:t>
            </w:r>
            <w:proofErr w:type="spellEnd"/>
            <w:r w:rsidRPr="00AC0DEA">
              <w:t>, 2009</w:t>
            </w:r>
            <w:r w:rsidR="00DD25A0" w:rsidRPr="008360AF">
              <w:t xml:space="preserve">; </w:t>
            </w:r>
            <w:r w:rsidRPr="00AC0DEA">
              <w:t>e.g., abuse, fair, sacred), in political news articles. The data w</w:t>
            </w:r>
            <w:r w:rsidR="00D95A2A" w:rsidRPr="008360AF">
              <w:t>ere</w:t>
            </w:r>
            <w:r w:rsidRPr="00AC0DEA">
              <w:t xml:space="preserve"> gathered from four popular U</w:t>
            </w:r>
            <w:r w:rsidR="00DD25A0" w:rsidRPr="008360AF">
              <w:t>.</w:t>
            </w:r>
            <w:r w:rsidRPr="00AC0DEA">
              <w:t>S</w:t>
            </w:r>
            <w:r w:rsidR="00DD25A0" w:rsidRPr="008360AF">
              <w:t>.</w:t>
            </w:r>
            <w:r w:rsidRPr="00AC0DEA">
              <w:t xml:space="preserve"> news websites (</w:t>
            </w:r>
            <w:r w:rsidRPr="008360AF">
              <w:rPr>
                <w:i/>
              </w:rPr>
              <w:t>National Public Radio</w:t>
            </w:r>
            <w:r w:rsidRPr="00AC0DEA">
              <w:t xml:space="preserve">, </w:t>
            </w:r>
            <w:r w:rsidRPr="008360AF">
              <w:rPr>
                <w:i/>
              </w:rPr>
              <w:t>The New York Times</w:t>
            </w:r>
            <w:r w:rsidRPr="00AC0DEA">
              <w:t xml:space="preserve">, </w:t>
            </w:r>
            <w:r w:rsidRPr="008360AF">
              <w:rPr>
                <w:i/>
              </w:rPr>
              <w:t>Fox News</w:t>
            </w:r>
            <w:r w:rsidRPr="00AC0DEA">
              <w:t xml:space="preserve">, </w:t>
            </w:r>
            <w:r w:rsidR="00D95A2A" w:rsidRPr="008360AF">
              <w:t xml:space="preserve">and </w:t>
            </w:r>
            <w:r w:rsidRPr="008360AF">
              <w:rPr>
                <w:i/>
              </w:rPr>
              <w:t>Breitbart</w:t>
            </w:r>
            <w:r w:rsidRPr="00AC0DEA">
              <w:t>) because of their known political affiliations. This example focuses on how a researcher can turn qualitative data, such as news articles, into a measurable outcome through word frequency analysis. By analy</w:t>
            </w:r>
            <w:r w:rsidR="00AC0DEA">
              <w:t>z</w:t>
            </w:r>
            <w:r w:rsidRPr="00AC0DEA">
              <w:t xml:space="preserve">ing each source’s political language through word frequency, you can examine trends in many psychological topics. This example focuses on morality and moral language to provide examples of differences in political rhetoric across party affiliation. The dataset files are accompanied by a </w:t>
            </w:r>
            <w:r w:rsidR="00D95A2A" w:rsidRPr="008360AF">
              <w:t>T</w:t>
            </w:r>
            <w:r w:rsidRPr="00AC0DEA">
              <w:t xml:space="preserve">eaching </w:t>
            </w:r>
            <w:r w:rsidR="00D95A2A" w:rsidRPr="008360AF">
              <w:t>G</w:t>
            </w:r>
            <w:r w:rsidRPr="00AC0DEA">
              <w:t xml:space="preserve">uide and a </w:t>
            </w:r>
            <w:r w:rsidR="00D95A2A" w:rsidRPr="008360AF">
              <w:t>S</w:t>
            </w:r>
            <w:r w:rsidRPr="00AC0DEA">
              <w:t xml:space="preserve">tudent </w:t>
            </w:r>
            <w:r w:rsidR="00D95A2A" w:rsidRPr="008360AF">
              <w:t>G</w:t>
            </w:r>
            <w:r w:rsidRPr="00AC0DEA">
              <w:t>uide.</w:t>
            </w:r>
          </w:p>
        </w:tc>
      </w:tr>
      <w:tr w:rsidR="001A52E9" w:rsidRPr="00AC0DEA" w14:paraId="5813539E" w14:textId="77777777" w:rsidTr="00CA71B2">
        <w:trPr>
          <w:trHeight w:val="576"/>
        </w:trPr>
        <w:tc>
          <w:tcPr>
            <w:tcW w:w="1286" w:type="pct"/>
            <w:shd w:val="clear" w:color="auto" w:fill="DBE5F1"/>
          </w:tcPr>
          <w:p w14:paraId="29C9EFC0" w14:textId="77777777" w:rsidR="001A52E9" w:rsidRPr="008360AF" w:rsidRDefault="001A52E9" w:rsidP="00CA71B2">
            <w:pPr>
              <w:spacing w:after="0" w:line="240" w:lineRule="auto"/>
            </w:pPr>
            <w:r w:rsidRPr="008360AF">
              <w:t>Dataset tab text</w:t>
            </w:r>
          </w:p>
        </w:tc>
        <w:tc>
          <w:tcPr>
            <w:tcW w:w="3714" w:type="pct"/>
            <w:shd w:val="clear" w:color="auto" w:fill="DBE5F1"/>
          </w:tcPr>
          <w:p w14:paraId="42FF52AB" w14:textId="77777777" w:rsidR="001A52E9" w:rsidRPr="00CA71B2" w:rsidRDefault="00932567" w:rsidP="00CA71B2">
            <w:pPr>
              <w:spacing w:after="0" w:line="240" w:lineRule="auto"/>
            </w:pPr>
            <w:r w:rsidRPr="008360AF">
              <w:t>You can view and download the data exemplar(s) in this tab.</w:t>
            </w:r>
          </w:p>
        </w:tc>
      </w:tr>
      <w:tr w:rsidR="001A52E9" w:rsidRPr="00AC0DEA" w14:paraId="58B539EF" w14:textId="77777777" w:rsidTr="00CA71B2">
        <w:trPr>
          <w:trHeight w:val="576"/>
        </w:trPr>
        <w:tc>
          <w:tcPr>
            <w:tcW w:w="1286" w:type="pct"/>
            <w:shd w:val="clear" w:color="auto" w:fill="DBE5F1"/>
          </w:tcPr>
          <w:p w14:paraId="787BCB02" w14:textId="77777777" w:rsidR="001A52E9" w:rsidRPr="008360AF" w:rsidRDefault="001A52E9" w:rsidP="00CA71B2">
            <w:pPr>
              <w:spacing w:after="0" w:line="240" w:lineRule="auto"/>
            </w:pPr>
            <w:r w:rsidRPr="008360AF">
              <w:lastRenderedPageBreak/>
              <w:t>Teaching and Learning Material tab text</w:t>
            </w:r>
          </w:p>
        </w:tc>
        <w:tc>
          <w:tcPr>
            <w:tcW w:w="3714" w:type="pct"/>
            <w:shd w:val="clear" w:color="auto" w:fill="DBE5F1"/>
          </w:tcPr>
          <w:p w14:paraId="4027FA2C" w14:textId="3DF5203A" w:rsidR="001A52E9" w:rsidRPr="00CA71B2" w:rsidRDefault="002C0541" w:rsidP="00CA71B2">
            <w:pPr>
              <w:spacing w:after="0" w:line="240" w:lineRule="auto"/>
            </w:pPr>
            <w:r w:rsidRPr="008360AF">
              <w:t>In this tab you</w:t>
            </w:r>
            <w:r w:rsidRPr="00CA71B2">
              <w:t xml:space="preserve"> will find guides on using this dataset. The Teaching Guide is designed for </w:t>
            </w:r>
            <w:r w:rsidR="00D95A2A" w:rsidRPr="00CA71B2">
              <w:t>F</w:t>
            </w:r>
            <w:r w:rsidRPr="00CA71B2">
              <w:t>aculty who are teaching research methods and statistics, with suggestions on how to use the dataset in lab exercises, in homework assignments</w:t>
            </w:r>
            <w:r w:rsidR="00D95A2A" w:rsidRPr="00CA71B2">
              <w:t>,</w:t>
            </w:r>
            <w:r w:rsidRPr="00CA71B2">
              <w:t xml:space="preserve"> and as exam questions. The Student Guide introduces the method for students and can be used in teaching to provide students with an introductory overview of the method or test.</w:t>
            </w:r>
          </w:p>
        </w:tc>
      </w:tr>
      <w:tr w:rsidR="001A52E9" w:rsidRPr="00AC0DEA" w14:paraId="3B8B8641" w14:textId="77777777" w:rsidTr="00CA71B2">
        <w:trPr>
          <w:trHeight w:val="576"/>
        </w:trPr>
        <w:tc>
          <w:tcPr>
            <w:tcW w:w="1286" w:type="pct"/>
            <w:shd w:val="clear" w:color="auto" w:fill="DBE5F1"/>
          </w:tcPr>
          <w:p w14:paraId="3B7C5865" w14:textId="77777777" w:rsidR="001A52E9" w:rsidRPr="008360AF" w:rsidRDefault="001A52E9" w:rsidP="00CA71B2">
            <w:pPr>
              <w:spacing w:after="0" w:line="240" w:lineRule="auto"/>
            </w:pPr>
            <w:r w:rsidRPr="008360AF">
              <w:t>Teaching Guide text</w:t>
            </w:r>
          </w:p>
        </w:tc>
        <w:tc>
          <w:tcPr>
            <w:tcW w:w="3714" w:type="pct"/>
            <w:shd w:val="clear" w:color="auto" w:fill="DBE5F1"/>
          </w:tcPr>
          <w:p w14:paraId="2C57FAFA" w14:textId="5978AFED" w:rsidR="00A72622" w:rsidRPr="00CA71B2" w:rsidRDefault="00932567" w:rsidP="00CA71B2">
            <w:pPr>
              <w:spacing w:after="0" w:line="240" w:lineRule="auto"/>
            </w:pPr>
            <w:r w:rsidRPr="008360AF">
              <w:t>Th</w:t>
            </w:r>
            <w:r w:rsidR="00D95A2A" w:rsidRPr="00CA71B2">
              <w:t>ese</w:t>
            </w:r>
            <w:r w:rsidRPr="00CA71B2">
              <w:t xml:space="preserve"> data w</w:t>
            </w:r>
            <w:r w:rsidR="00D95A2A" w:rsidRPr="00CA71B2">
              <w:t>ere</w:t>
            </w:r>
            <w:r w:rsidRPr="00CA71B2">
              <w:t xml:space="preserve"> collected to explore the use of moral words, as formulated in the Moral Foundations Dictionary (Graham, Haidt</w:t>
            </w:r>
            <w:r w:rsidR="00AB097E" w:rsidRPr="00CA71B2">
              <w:t>,</w:t>
            </w:r>
            <w:r w:rsidRPr="00CA71B2">
              <w:t xml:space="preserve"> &amp; </w:t>
            </w:r>
            <w:proofErr w:type="spellStart"/>
            <w:r w:rsidRPr="00CA71B2">
              <w:t>Nosek</w:t>
            </w:r>
            <w:proofErr w:type="spellEnd"/>
            <w:r w:rsidRPr="00CA71B2">
              <w:t>, 2009</w:t>
            </w:r>
            <w:r w:rsidR="00D95A2A" w:rsidRPr="00CA71B2">
              <w:t xml:space="preserve">; </w:t>
            </w:r>
            <w:r w:rsidRPr="00CA71B2">
              <w:t>e.g., abuse, fair, sacred), in political news articles. The data w</w:t>
            </w:r>
            <w:r w:rsidR="00D95A2A" w:rsidRPr="00CA71B2">
              <w:t>ere</w:t>
            </w:r>
            <w:r w:rsidRPr="00CA71B2">
              <w:t xml:space="preserve"> gathered from four popular U</w:t>
            </w:r>
            <w:r w:rsidR="00D95A2A" w:rsidRPr="00CA71B2">
              <w:t>.</w:t>
            </w:r>
            <w:r w:rsidRPr="00CA71B2">
              <w:t>S</w:t>
            </w:r>
            <w:r w:rsidR="00D95A2A" w:rsidRPr="00CA71B2">
              <w:t>.</w:t>
            </w:r>
            <w:r w:rsidRPr="00CA71B2">
              <w:t xml:space="preserve"> news websites (</w:t>
            </w:r>
            <w:r w:rsidRPr="008360AF">
              <w:rPr>
                <w:i/>
              </w:rPr>
              <w:t>National Public Radio</w:t>
            </w:r>
            <w:r w:rsidRPr="008360AF">
              <w:t xml:space="preserve">, </w:t>
            </w:r>
            <w:r w:rsidRPr="008360AF">
              <w:rPr>
                <w:i/>
              </w:rPr>
              <w:t>The New York Times</w:t>
            </w:r>
            <w:r w:rsidRPr="008360AF">
              <w:t xml:space="preserve">, </w:t>
            </w:r>
            <w:r w:rsidRPr="008360AF">
              <w:rPr>
                <w:i/>
              </w:rPr>
              <w:t>Fox News</w:t>
            </w:r>
            <w:r w:rsidRPr="008360AF">
              <w:t xml:space="preserve">, </w:t>
            </w:r>
            <w:r w:rsidR="00D95A2A" w:rsidRPr="008360AF">
              <w:t xml:space="preserve">and </w:t>
            </w:r>
            <w:r w:rsidRPr="008360AF">
              <w:rPr>
                <w:i/>
              </w:rPr>
              <w:t>Breitbart</w:t>
            </w:r>
            <w:r w:rsidRPr="008360AF">
              <w:t>) because of their known political affiliations. This example focuses on how a researcher can turn qualitative data, such as news articles, into a measurable outcome through word frequency analysis. By analy</w:t>
            </w:r>
            <w:r w:rsidR="00AC0DEA">
              <w:t>z</w:t>
            </w:r>
            <w:r w:rsidRPr="008360AF">
              <w:t xml:space="preserve">ing each source’s political language through word frequency, you can examine trends in many psychological topics. This example focuses on morality and moral language to provide examples of differences in political rhetoric across party affiliation. </w:t>
            </w:r>
            <w:r w:rsidR="002C0541" w:rsidRPr="00CA71B2">
              <w:t>Full details about the dataset and more information about the original dataset can be found on the “Datasets Info” tab.</w:t>
            </w:r>
          </w:p>
          <w:p w14:paraId="46440BF5" w14:textId="4F87681D" w:rsidR="001A52E9" w:rsidRPr="00CA71B2" w:rsidRDefault="002C0541" w:rsidP="00CA71B2">
            <w:pPr>
              <w:spacing w:after="0" w:line="240" w:lineRule="auto"/>
            </w:pPr>
            <w:r w:rsidRPr="00CA71B2">
              <w:t xml:space="preserve">This dataset and the accompanying guides can be used in a classroom or can form the basis of an exam question or homework exercise. The data file is accompanied by a </w:t>
            </w:r>
            <w:r w:rsidR="00D95A2A" w:rsidRPr="00CA71B2">
              <w:t>S</w:t>
            </w:r>
            <w:r w:rsidRPr="00CA71B2">
              <w:t xml:space="preserve">tudent </w:t>
            </w:r>
            <w:r w:rsidR="00D95A2A" w:rsidRPr="00CA71B2">
              <w:t>G</w:t>
            </w:r>
            <w:r w:rsidRPr="00CA71B2">
              <w:t>uide, which explains the method and includes a worked example, and finishes with exercises and discussion questions that the student can do on their own. The Student Guide can be shared with students by e</w:t>
            </w:r>
            <w:r w:rsidR="0054222C">
              <w:t>-</w:t>
            </w:r>
            <w:r w:rsidRPr="008360AF">
              <w:t>mail using the “Share” button, can be embedded into your Learning Management System or Virtual Learning Environment</w:t>
            </w:r>
            <w:r w:rsidR="00D95A2A" w:rsidRPr="008360AF">
              <w:t>,</w:t>
            </w:r>
            <w:r w:rsidRPr="00CA71B2">
              <w:t xml:space="preserve"> or can be downloaded and printed to use in the classroom.</w:t>
            </w:r>
          </w:p>
        </w:tc>
      </w:tr>
    </w:tbl>
    <w:p w14:paraId="72AA33B1" w14:textId="77777777" w:rsidR="001A52E9" w:rsidRPr="00AC0DEA" w:rsidRDefault="001A52E9" w:rsidP="00F1539C">
      <w:pPr>
        <w:tabs>
          <w:tab w:val="left" w:pos="5295"/>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6945"/>
      </w:tblGrid>
      <w:tr w:rsidR="001A52E9" w:rsidRPr="00AC0DEA" w14:paraId="3ABBD6AE" w14:textId="77777777" w:rsidTr="00CA71B2">
        <w:trPr>
          <w:trHeight w:val="576"/>
        </w:trPr>
        <w:tc>
          <w:tcPr>
            <w:tcW w:w="1286" w:type="pct"/>
            <w:shd w:val="clear" w:color="auto" w:fill="auto"/>
          </w:tcPr>
          <w:p w14:paraId="068E0377" w14:textId="77777777" w:rsidR="001A52E9" w:rsidRPr="008360AF" w:rsidRDefault="001A52E9" w:rsidP="00CA71B2">
            <w:pPr>
              <w:spacing w:after="0" w:line="240" w:lineRule="auto"/>
              <w:rPr>
                <w:b/>
                <w:sz w:val="24"/>
                <w:szCs w:val="24"/>
              </w:rPr>
            </w:pPr>
            <w:r w:rsidRPr="008360AF">
              <w:rPr>
                <w:b/>
                <w:sz w:val="24"/>
                <w:szCs w:val="24"/>
              </w:rPr>
              <w:t>Metadata Field</w:t>
            </w:r>
          </w:p>
        </w:tc>
        <w:tc>
          <w:tcPr>
            <w:tcW w:w="3714" w:type="pct"/>
            <w:shd w:val="clear" w:color="auto" w:fill="auto"/>
          </w:tcPr>
          <w:p w14:paraId="1127B0F1" w14:textId="77777777" w:rsidR="001A52E9" w:rsidRPr="008360AF" w:rsidRDefault="001A52E9" w:rsidP="00CA71B2">
            <w:pPr>
              <w:spacing w:after="0" w:line="240" w:lineRule="auto"/>
              <w:rPr>
                <w:b/>
                <w:sz w:val="24"/>
                <w:szCs w:val="24"/>
              </w:rPr>
            </w:pPr>
            <w:r w:rsidRPr="008360AF">
              <w:rPr>
                <w:b/>
                <w:sz w:val="24"/>
                <w:szCs w:val="24"/>
              </w:rPr>
              <w:t>To be completed by Production</w:t>
            </w:r>
          </w:p>
        </w:tc>
      </w:tr>
      <w:tr w:rsidR="001A52E9" w:rsidRPr="00AC0DEA" w14:paraId="50910356" w14:textId="77777777" w:rsidTr="00CA71B2">
        <w:trPr>
          <w:trHeight w:val="576"/>
        </w:trPr>
        <w:tc>
          <w:tcPr>
            <w:tcW w:w="1286" w:type="pct"/>
            <w:shd w:val="clear" w:color="auto" w:fill="EAF1DD"/>
          </w:tcPr>
          <w:p w14:paraId="5327B5D7" w14:textId="77777777" w:rsidR="0019430A" w:rsidRPr="008360AF" w:rsidRDefault="001846F0" w:rsidP="00CA71B2">
            <w:pPr>
              <w:spacing w:after="0" w:line="240" w:lineRule="auto"/>
            </w:pPr>
            <w:r w:rsidRPr="008360AF">
              <w:t>Product</w:t>
            </w:r>
            <w:r w:rsidR="0019430A" w:rsidRPr="008360AF">
              <w:t xml:space="preserve"> name</w:t>
            </w:r>
          </w:p>
        </w:tc>
        <w:tc>
          <w:tcPr>
            <w:tcW w:w="3714" w:type="pct"/>
            <w:shd w:val="clear" w:color="auto" w:fill="EAF1DD"/>
          </w:tcPr>
          <w:p w14:paraId="3577D0C6" w14:textId="77777777" w:rsidR="001A52E9" w:rsidRPr="008360AF" w:rsidRDefault="007003DF" w:rsidP="00CA71B2">
            <w:pPr>
              <w:spacing w:after="0" w:line="240" w:lineRule="auto"/>
            </w:pPr>
            <w:r w:rsidRPr="00AC0DEA">
              <w:t>SAGE Research Methods Datasets Part 2</w:t>
            </w:r>
          </w:p>
        </w:tc>
      </w:tr>
      <w:tr w:rsidR="001846F0" w:rsidRPr="00AC0DEA" w14:paraId="440E7E91" w14:textId="77777777" w:rsidTr="00CA71B2">
        <w:trPr>
          <w:trHeight w:val="576"/>
        </w:trPr>
        <w:tc>
          <w:tcPr>
            <w:tcW w:w="1286" w:type="pct"/>
            <w:shd w:val="clear" w:color="auto" w:fill="EAF1DD"/>
          </w:tcPr>
          <w:p w14:paraId="6639D80D" w14:textId="77777777" w:rsidR="001846F0" w:rsidRPr="00AC0DEA" w:rsidRDefault="001846F0" w:rsidP="00CA71B2">
            <w:pPr>
              <w:spacing w:after="0" w:line="240" w:lineRule="auto"/>
            </w:pPr>
            <w:r w:rsidRPr="008360AF">
              <w:t>Publication date</w:t>
            </w:r>
          </w:p>
        </w:tc>
        <w:tc>
          <w:tcPr>
            <w:tcW w:w="3714" w:type="pct"/>
            <w:shd w:val="clear" w:color="auto" w:fill="EAF1DD"/>
          </w:tcPr>
          <w:p w14:paraId="54225472" w14:textId="77777777" w:rsidR="001846F0" w:rsidRPr="00AC0DEA" w:rsidRDefault="001846F0" w:rsidP="00CA71B2">
            <w:pPr>
              <w:spacing w:after="0" w:line="240" w:lineRule="auto"/>
            </w:pPr>
            <w:r w:rsidRPr="008360AF">
              <w:t>2019</w:t>
            </w:r>
          </w:p>
        </w:tc>
      </w:tr>
      <w:tr w:rsidR="001A52E9" w:rsidRPr="00AC0DEA" w14:paraId="7116927C" w14:textId="77777777" w:rsidTr="00CA71B2">
        <w:trPr>
          <w:trHeight w:val="576"/>
        </w:trPr>
        <w:tc>
          <w:tcPr>
            <w:tcW w:w="1286" w:type="pct"/>
            <w:shd w:val="clear" w:color="auto" w:fill="EAF1DD"/>
          </w:tcPr>
          <w:p w14:paraId="7B1A62C1" w14:textId="77777777" w:rsidR="001A52E9" w:rsidRPr="008360AF" w:rsidRDefault="001A52E9" w:rsidP="00CA71B2">
            <w:pPr>
              <w:spacing w:after="0" w:line="240" w:lineRule="auto"/>
            </w:pPr>
            <w:r w:rsidRPr="008360AF">
              <w:t>Copyright line</w:t>
            </w:r>
          </w:p>
        </w:tc>
        <w:tc>
          <w:tcPr>
            <w:tcW w:w="3714" w:type="pct"/>
            <w:shd w:val="clear" w:color="auto" w:fill="EAF1DD"/>
          </w:tcPr>
          <w:p w14:paraId="3E4B7D66" w14:textId="77777777" w:rsidR="001A52E9" w:rsidRPr="00CA71B2" w:rsidRDefault="001A52E9" w:rsidP="00CA71B2">
            <w:pPr>
              <w:spacing w:after="0" w:line="240" w:lineRule="auto"/>
            </w:pPr>
            <w:r w:rsidRPr="008360AF">
              <w:t>© 2019 SAGE Publicat</w:t>
            </w:r>
            <w:r w:rsidRPr="00CA71B2">
              <w:t>ions Ltd</w:t>
            </w:r>
          </w:p>
        </w:tc>
      </w:tr>
      <w:tr w:rsidR="001A52E9" w:rsidRPr="00AC0DEA" w14:paraId="54E930A8" w14:textId="77777777" w:rsidTr="00CA71B2">
        <w:trPr>
          <w:trHeight w:val="576"/>
        </w:trPr>
        <w:tc>
          <w:tcPr>
            <w:tcW w:w="1286" w:type="pct"/>
            <w:shd w:val="clear" w:color="auto" w:fill="EAF1DD"/>
          </w:tcPr>
          <w:p w14:paraId="09FE967C" w14:textId="77777777" w:rsidR="001A52E9" w:rsidRPr="008360AF" w:rsidRDefault="001A52E9" w:rsidP="00CA71B2">
            <w:pPr>
              <w:spacing w:after="0" w:line="240" w:lineRule="auto"/>
            </w:pPr>
            <w:r w:rsidRPr="008360AF">
              <w:t>DOI</w:t>
            </w:r>
          </w:p>
        </w:tc>
        <w:tc>
          <w:tcPr>
            <w:tcW w:w="3714" w:type="pct"/>
            <w:shd w:val="clear" w:color="auto" w:fill="EAF1DD"/>
          </w:tcPr>
          <w:p w14:paraId="06DFDB35" w14:textId="77777777" w:rsidR="001A52E9" w:rsidRPr="008360AF" w:rsidRDefault="001A52E9" w:rsidP="00CA71B2">
            <w:pPr>
              <w:spacing w:after="0" w:line="240" w:lineRule="auto"/>
            </w:pPr>
            <w:r w:rsidRPr="008360AF">
              <w:t>10.4135/</w:t>
            </w:r>
          </w:p>
        </w:tc>
      </w:tr>
      <w:tr w:rsidR="001A52E9" w:rsidRPr="00AC0DEA" w14:paraId="0F0D7DF1" w14:textId="77777777" w:rsidTr="00CA71B2">
        <w:trPr>
          <w:trHeight w:val="576"/>
        </w:trPr>
        <w:tc>
          <w:tcPr>
            <w:tcW w:w="1286" w:type="pct"/>
            <w:shd w:val="clear" w:color="auto" w:fill="EAF1DD"/>
          </w:tcPr>
          <w:p w14:paraId="10FC83E9" w14:textId="77777777" w:rsidR="001A52E9" w:rsidRPr="008360AF" w:rsidRDefault="001A52E9" w:rsidP="00CA71B2">
            <w:pPr>
              <w:spacing w:after="0" w:line="240" w:lineRule="auto"/>
            </w:pPr>
            <w:r w:rsidRPr="008360AF">
              <w:t>ISBN</w:t>
            </w:r>
          </w:p>
        </w:tc>
        <w:tc>
          <w:tcPr>
            <w:tcW w:w="3714" w:type="pct"/>
            <w:shd w:val="clear" w:color="auto" w:fill="EAF1DD"/>
          </w:tcPr>
          <w:p w14:paraId="425D442E" w14:textId="77777777" w:rsidR="001A52E9" w:rsidRPr="008360AF" w:rsidRDefault="001A52E9" w:rsidP="00CA71B2">
            <w:pPr>
              <w:spacing w:after="0" w:line="240" w:lineRule="auto"/>
            </w:pPr>
          </w:p>
        </w:tc>
      </w:tr>
      <w:tr w:rsidR="001A52E9" w:rsidRPr="00AC0DEA" w14:paraId="1E753F2D" w14:textId="77777777" w:rsidTr="00CA71B2">
        <w:trPr>
          <w:trHeight w:val="576"/>
        </w:trPr>
        <w:tc>
          <w:tcPr>
            <w:tcW w:w="1286" w:type="pct"/>
            <w:shd w:val="clear" w:color="auto" w:fill="EAF1DD"/>
          </w:tcPr>
          <w:p w14:paraId="13A5493D" w14:textId="77777777" w:rsidR="001A52E9" w:rsidRPr="008360AF" w:rsidRDefault="001A52E9" w:rsidP="00CA71B2">
            <w:pPr>
              <w:spacing w:after="0" w:line="240" w:lineRule="auto"/>
            </w:pPr>
            <w:r w:rsidRPr="008360AF">
              <w:t>Product Code</w:t>
            </w:r>
          </w:p>
        </w:tc>
        <w:tc>
          <w:tcPr>
            <w:tcW w:w="3714" w:type="pct"/>
            <w:shd w:val="clear" w:color="auto" w:fill="EAF1DD"/>
          </w:tcPr>
          <w:p w14:paraId="46F775F6" w14:textId="77777777" w:rsidR="001A52E9" w:rsidRPr="008360AF" w:rsidRDefault="001A52E9" w:rsidP="00CA71B2">
            <w:pPr>
              <w:spacing w:after="0" w:line="240" w:lineRule="auto"/>
            </w:pPr>
          </w:p>
        </w:tc>
      </w:tr>
      <w:tr w:rsidR="001A52E9" w:rsidRPr="00AC0DEA" w14:paraId="04C8DF7F" w14:textId="77777777" w:rsidTr="00CA71B2">
        <w:trPr>
          <w:trHeight w:val="576"/>
        </w:trPr>
        <w:tc>
          <w:tcPr>
            <w:tcW w:w="1286" w:type="pct"/>
            <w:shd w:val="clear" w:color="auto" w:fill="EAF1DD"/>
          </w:tcPr>
          <w:p w14:paraId="13056EE7" w14:textId="77777777" w:rsidR="001A52E9" w:rsidRPr="008360AF" w:rsidRDefault="001A52E9" w:rsidP="00CA71B2">
            <w:pPr>
              <w:spacing w:after="0" w:line="240" w:lineRule="auto"/>
            </w:pPr>
            <w:r w:rsidRPr="008360AF">
              <w:t>SPIN ID</w:t>
            </w:r>
          </w:p>
        </w:tc>
        <w:tc>
          <w:tcPr>
            <w:tcW w:w="3714" w:type="pct"/>
            <w:shd w:val="clear" w:color="auto" w:fill="EAF1DD"/>
          </w:tcPr>
          <w:p w14:paraId="527C4751" w14:textId="77777777" w:rsidR="001A52E9" w:rsidRPr="008360AF" w:rsidRDefault="001A52E9" w:rsidP="00CA71B2">
            <w:pPr>
              <w:spacing w:after="0" w:line="240" w:lineRule="auto"/>
            </w:pPr>
          </w:p>
        </w:tc>
      </w:tr>
      <w:tr w:rsidR="001A52E9" w:rsidRPr="00AC0DEA" w14:paraId="090363CA" w14:textId="77777777" w:rsidTr="00CA71B2">
        <w:trPr>
          <w:trHeight w:val="576"/>
        </w:trPr>
        <w:tc>
          <w:tcPr>
            <w:tcW w:w="1286" w:type="pct"/>
            <w:shd w:val="clear" w:color="auto" w:fill="EAF1DD"/>
          </w:tcPr>
          <w:p w14:paraId="2932C249" w14:textId="77777777" w:rsidR="001A52E9" w:rsidRPr="008360AF" w:rsidRDefault="001A52E9" w:rsidP="00CA71B2">
            <w:pPr>
              <w:spacing w:after="0" w:line="240" w:lineRule="auto"/>
            </w:pPr>
            <w:r w:rsidRPr="008360AF">
              <w:lastRenderedPageBreak/>
              <w:t>URL</w:t>
            </w:r>
          </w:p>
        </w:tc>
        <w:tc>
          <w:tcPr>
            <w:tcW w:w="3714" w:type="pct"/>
            <w:shd w:val="clear" w:color="auto" w:fill="EAF1DD"/>
          </w:tcPr>
          <w:p w14:paraId="1B54385F" w14:textId="77777777" w:rsidR="001A52E9" w:rsidRPr="00CA71B2" w:rsidRDefault="001A52E9" w:rsidP="00CA71B2">
            <w:pPr>
              <w:spacing w:after="0" w:line="240" w:lineRule="auto"/>
            </w:pPr>
          </w:p>
        </w:tc>
      </w:tr>
      <w:tr w:rsidR="001A52E9" w:rsidRPr="00AC0DEA" w14:paraId="0C9A86C5" w14:textId="77777777" w:rsidTr="00CA71B2">
        <w:trPr>
          <w:trHeight w:val="576"/>
        </w:trPr>
        <w:tc>
          <w:tcPr>
            <w:tcW w:w="1286" w:type="pct"/>
            <w:shd w:val="clear" w:color="auto" w:fill="EAF1DD"/>
          </w:tcPr>
          <w:p w14:paraId="6217F69A" w14:textId="77777777" w:rsidR="001A52E9" w:rsidRPr="008360AF" w:rsidRDefault="001A52E9" w:rsidP="00CA71B2">
            <w:pPr>
              <w:spacing w:after="0" w:line="240" w:lineRule="auto"/>
            </w:pPr>
            <w:r w:rsidRPr="008360AF">
              <w:t>URI</w:t>
            </w:r>
          </w:p>
        </w:tc>
        <w:tc>
          <w:tcPr>
            <w:tcW w:w="3714" w:type="pct"/>
            <w:shd w:val="clear" w:color="auto" w:fill="EAF1DD"/>
          </w:tcPr>
          <w:p w14:paraId="4C5C50F4" w14:textId="77777777" w:rsidR="001A52E9" w:rsidRPr="00CA71B2" w:rsidRDefault="001A52E9" w:rsidP="00CA71B2">
            <w:pPr>
              <w:spacing w:after="0" w:line="240" w:lineRule="auto"/>
            </w:pPr>
          </w:p>
        </w:tc>
      </w:tr>
    </w:tbl>
    <w:p w14:paraId="1F30FD26" w14:textId="77777777" w:rsidR="001A52E9" w:rsidRPr="00AC0DEA" w:rsidRDefault="001A52E9" w:rsidP="00F1539C">
      <w:pPr>
        <w:tabs>
          <w:tab w:val="left" w:pos="5295"/>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4"/>
        <w:gridCol w:w="2771"/>
        <w:gridCol w:w="4535"/>
      </w:tblGrid>
      <w:tr w:rsidR="00854D36" w:rsidRPr="00AC0DEA" w14:paraId="14F2F5E3" w14:textId="77777777" w:rsidTr="00CA71B2">
        <w:trPr>
          <w:trHeight w:val="576"/>
        </w:trPr>
        <w:tc>
          <w:tcPr>
            <w:tcW w:w="1093" w:type="pct"/>
            <w:shd w:val="clear" w:color="auto" w:fill="auto"/>
          </w:tcPr>
          <w:p w14:paraId="356C5C85" w14:textId="77777777" w:rsidR="00854D36" w:rsidRPr="00CA71B2" w:rsidRDefault="00854D36" w:rsidP="00CA71B2">
            <w:pPr>
              <w:spacing w:after="0" w:line="240" w:lineRule="auto"/>
              <w:rPr>
                <w:b/>
                <w:sz w:val="24"/>
                <w:szCs w:val="24"/>
              </w:rPr>
            </w:pPr>
            <w:r w:rsidRPr="00CA71B2">
              <w:rPr>
                <w:b/>
                <w:sz w:val="24"/>
                <w:szCs w:val="24"/>
              </w:rPr>
              <w:t>Metadata Field</w:t>
            </w:r>
          </w:p>
          <w:p w14:paraId="19261942" w14:textId="77777777" w:rsidR="00854D36" w:rsidRPr="00CA71B2" w:rsidRDefault="00854D36" w:rsidP="00CA71B2">
            <w:pPr>
              <w:spacing w:after="0" w:line="240" w:lineRule="auto"/>
              <w:rPr>
                <w:b/>
                <w:sz w:val="24"/>
                <w:szCs w:val="24"/>
              </w:rPr>
            </w:pPr>
          </w:p>
        </w:tc>
        <w:tc>
          <w:tcPr>
            <w:tcW w:w="1482" w:type="pct"/>
            <w:shd w:val="clear" w:color="auto" w:fill="auto"/>
          </w:tcPr>
          <w:p w14:paraId="65A3C2A1" w14:textId="77777777" w:rsidR="00854D36" w:rsidRPr="00CA71B2" w:rsidRDefault="00854D36" w:rsidP="00CA71B2">
            <w:pPr>
              <w:spacing w:after="0" w:line="240" w:lineRule="auto"/>
              <w:rPr>
                <w:b/>
                <w:sz w:val="24"/>
                <w:szCs w:val="24"/>
              </w:rPr>
            </w:pPr>
            <w:r w:rsidRPr="00CA71B2">
              <w:rPr>
                <w:b/>
                <w:sz w:val="24"/>
                <w:szCs w:val="24"/>
              </w:rPr>
              <w:t>Description/explanation</w:t>
            </w:r>
          </w:p>
          <w:p w14:paraId="566E8988" w14:textId="77777777" w:rsidR="00854D36" w:rsidRPr="00CA71B2" w:rsidRDefault="00854D36" w:rsidP="00CA71B2">
            <w:pPr>
              <w:spacing w:after="0" w:line="240" w:lineRule="auto"/>
              <w:rPr>
                <w:b/>
                <w:sz w:val="24"/>
                <w:szCs w:val="24"/>
              </w:rPr>
            </w:pPr>
          </w:p>
        </w:tc>
        <w:tc>
          <w:tcPr>
            <w:tcW w:w="2425" w:type="pct"/>
            <w:shd w:val="clear" w:color="auto" w:fill="auto"/>
          </w:tcPr>
          <w:p w14:paraId="699F0796" w14:textId="77777777" w:rsidR="00854D36" w:rsidRPr="00CA71B2" w:rsidRDefault="00854D36" w:rsidP="00CA71B2">
            <w:pPr>
              <w:spacing w:after="0" w:line="240" w:lineRule="auto"/>
              <w:rPr>
                <w:b/>
                <w:sz w:val="24"/>
                <w:szCs w:val="24"/>
              </w:rPr>
            </w:pPr>
            <w:r w:rsidRPr="00CA71B2">
              <w:rPr>
                <w:b/>
                <w:sz w:val="24"/>
                <w:szCs w:val="24"/>
              </w:rPr>
              <w:t>To be completed by Contributor</w:t>
            </w:r>
          </w:p>
        </w:tc>
      </w:tr>
      <w:tr w:rsidR="00E32156" w:rsidRPr="00AC0DEA" w14:paraId="078ED60B" w14:textId="77777777" w:rsidTr="00CA71B2">
        <w:trPr>
          <w:trHeight w:val="576"/>
        </w:trPr>
        <w:tc>
          <w:tcPr>
            <w:tcW w:w="1093" w:type="pct"/>
            <w:shd w:val="clear" w:color="auto" w:fill="F2DBDB"/>
          </w:tcPr>
          <w:p w14:paraId="47CFCAA0" w14:textId="77777777" w:rsidR="00E32156" w:rsidRPr="00AC0DEA" w:rsidRDefault="00E32156" w:rsidP="00CA71B2">
            <w:pPr>
              <w:spacing w:after="0" w:line="240" w:lineRule="auto"/>
            </w:pPr>
            <w:r w:rsidRPr="00AC0DEA">
              <w:t>Author/contributor bio(s)</w:t>
            </w:r>
          </w:p>
        </w:tc>
        <w:tc>
          <w:tcPr>
            <w:tcW w:w="1482" w:type="pct"/>
            <w:shd w:val="clear" w:color="auto" w:fill="F2DBDB"/>
          </w:tcPr>
          <w:p w14:paraId="099D28B5" w14:textId="77777777" w:rsidR="00E32156" w:rsidRPr="00AC0DEA" w:rsidRDefault="00E32156" w:rsidP="00CA71B2">
            <w:pPr>
              <w:spacing w:after="0" w:line="240" w:lineRule="auto"/>
            </w:pPr>
          </w:p>
        </w:tc>
        <w:tc>
          <w:tcPr>
            <w:tcW w:w="2425" w:type="pct"/>
            <w:shd w:val="clear" w:color="auto" w:fill="F2DBDB"/>
          </w:tcPr>
          <w:p w14:paraId="6D2F4D4A" w14:textId="7F2F82EC" w:rsidR="00A72622" w:rsidRPr="00AC0DEA" w:rsidRDefault="005A3099" w:rsidP="00CA71B2">
            <w:pPr>
              <w:spacing w:after="0" w:line="240" w:lineRule="auto"/>
            </w:pPr>
            <w:r w:rsidRPr="00AC0DEA">
              <w:t xml:space="preserve">Dr. Erin M. Buchanan is an </w:t>
            </w:r>
            <w:r w:rsidR="002E5E48" w:rsidRPr="008360AF">
              <w:t>a</w:t>
            </w:r>
            <w:r w:rsidRPr="00D90F7C">
              <w:t xml:space="preserve">ssociate </w:t>
            </w:r>
            <w:r w:rsidR="002E5E48" w:rsidRPr="008360AF">
              <w:t>p</w:t>
            </w:r>
            <w:r w:rsidRPr="00D90F7C">
              <w:t xml:space="preserve">rofessor </w:t>
            </w:r>
            <w:r w:rsidRPr="00AC0DEA">
              <w:t xml:space="preserve">of Quantitative Psychology at Missouri State University, and her research focuses on computational linguistics, statistics, and scientific practice. She received her undergraduate degree from Texas A&amp;M University and graduate degrees from Texas Tech University. Her work explores how to best model and calculate information gleaned from large quantities of text to understand the semantic memory system. Her research into statistics focuses on best practices, improvement of statistical literacy, and how to answer complex applied questions with simple statistical answers. You can learn more about her research at her website: </w:t>
            </w:r>
            <w:hyperlink r:id="rId8" w:history="1">
              <w:r w:rsidR="009145F7" w:rsidRPr="00CA71B2">
                <w:rPr>
                  <w:rStyle w:val="Hyperlink"/>
                </w:rPr>
                <w:t>https://www.aggieerin.com/</w:t>
              </w:r>
            </w:hyperlink>
            <w:r w:rsidRPr="00AC0DEA">
              <w:t>.</w:t>
            </w:r>
          </w:p>
          <w:p w14:paraId="4AB51029" w14:textId="3E13D026" w:rsidR="009145F7" w:rsidRPr="00AC0DEA" w:rsidRDefault="009145F7" w:rsidP="00CA71B2">
            <w:pPr>
              <w:spacing w:after="0" w:line="240" w:lineRule="auto"/>
            </w:pPr>
            <w:r w:rsidRPr="00AC0DEA">
              <w:t xml:space="preserve">William E. Padfield is a master’s degree candidate at Missouri State University. He earned his BS in Psychology at Missouri State University. His research largely focuses on the moral and linguistic aspects of political discourse, especially that of the media. Specifically, his research interests include </w:t>
            </w:r>
            <w:r w:rsidR="00DA1B17" w:rsidRPr="008360AF">
              <w:t>m</w:t>
            </w:r>
            <w:r w:rsidRPr="00AC0DEA">
              <w:t xml:space="preserve">oral </w:t>
            </w:r>
            <w:r w:rsidR="00DA1B17" w:rsidRPr="008360AF">
              <w:t>f</w:t>
            </w:r>
            <w:r w:rsidRPr="00AC0DEA">
              <w:t xml:space="preserve">oundations </w:t>
            </w:r>
            <w:r w:rsidR="00DA1B17" w:rsidRPr="008360AF">
              <w:t>t</w:t>
            </w:r>
            <w:r w:rsidRPr="00AC0DEA">
              <w:t>heory, attentional focus in congressional speeches, and semantic priming.</w:t>
            </w:r>
          </w:p>
          <w:p w14:paraId="1F39CD89" w14:textId="77777777" w:rsidR="00E32156" w:rsidRPr="00AC0DEA" w:rsidRDefault="00E32156" w:rsidP="00CA71B2">
            <w:pPr>
              <w:spacing w:after="0" w:line="240" w:lineRule="auto"/>
            </w:pPr>
          </w:p>
        </w:tc>
      </w:tr>
      <w:tr w:rsidR="00854D36" w:rsidRPr="00AC0DEA" w14:paraId="097F5823" w14:textId="77777777" w:rsidTr="00CA71B2">
        <w:trPr>
          <w:trHeight w:val="576"/>
        </w:trPr>
        <w:tc>
          <w:tcPr>
            <w:tcW w:w="1093" w:type="pct"/>
            <w:shd w:val="clear" w:color="auto" w:fill="F2DBDB"/>
          </w:tcPr>
          <w:p w14:paraId="0DB60C3C" w14:textId="77777777" w:rsidR="00854D36" w:rsidRPr="00AC0DEA" w:rsidRDefault="00854D36" w:rsidP="00CA71B2">
            <w:pPr>
              <w:spacing w:after="0" w:line="240" w:lineRule="auto"/>
            </w:pPr>
            <w:r w:rsidRPr="00AC0DEA">
              <w:t xml:space="preserve">Discipline(s) </w:t>
            </w:r>
          </w:p>
        </w:tc>
        <w:tc>
          <w:tcPr>
            <w:tcW w:w="1482" w:type="pct"/>
            <w:shd w:val="clear" w:color="auto" w:fill="F2DBDB"/>
          </w:tcPr>
          <w:p w14:paraId="1C002208" w14:textId="77777777" w:rsidR="00854D36" w:rsidRPr="00AC0DEA" w:rsidRDefault="00854D36" w:rsidP="00CA71B2">
            <w:pPr>
              <w:spacing w:after="0" w:line="240" w:lineRule="auto"/>
            </w:pPr>
            <w:r w:rsidRPr="00AC0DEA">
              <w:t>i.e. Those disciplines covered by dataset and guides. A dataset may have multiple subject areas.</w:t>
            </w:r>
          </w:p>
        </w:tc>
        <w:tc>
          <w:tcPr>
            <w:tcW w:w="2425" w:type="pct"/>
            <w:shd w:val="clear" w:color="auto" w:fill="F2DBDB"/>
          </w:tcPr>
          <w:p w14:paraId="4C264447" w14:textId="77777777" w:rsidR="002111B1" w:rsidRPr="00AC0DEA" w:rsidRDefault="005A3099" w:rsidP="00CA71B2">
            <w:pPr>
              <w:spacing w:after="0" w:line="240" w:lineRule="auto"/>
            </w:pPr>
            <w:r w:rsidRPr="00AC0DEA">
              <w:t>Psychology [D3]</w:t>
            </w:r>
          </w:p>
          <w:p w14:paraId="73163A8C" w14:textId="77777777" w:rsidR="002111B1" w:rsidRPr="00AC0DEA" w:rsidRDefault="005A3099" w:rsidP="00CA71B2">
            <w:pPr>
              <w:spacing w:after="0" w:line="240" w:lineRule="auto"/>
            </w:pPr>
            <w:r w:rsidRPr="00AC0DEA">
              <w:t>Political Science and International Relations [D8]</w:t>
            </w:r>
          </w:p>
          <w:p w14:paraId="36D0F622" w14:textId="77777777" w:rsidR="00854D36" w:rsidRPr="00AC0DEA" w:rsidRDefault="005A3099" w:rsidP="00CA71B2">
            <w:pPr>
              <w:spacing w:after="0" w:line="240" w:lineRule="auto"/>
            </w:pPr>
            <w:r w:rsidRPr="00AC0DEA">
              <w:t>Communication and Media Studies [D13]</w:t>
            </w:r>
          </w:p>
        </w:tc>
      </w:tr>
      <w:tr w:rsidR="00854D36" w:rsidRPr="00AC0DEA" w14:paraId="0FC48AB0" w14:textId="77777777" w:rsidTr="00CA71B2">
        <w:trPr>
          <w:trHeight w:val="576"/>
        </w:trPr>
        <w:tc>
          <w:tcPr>
            <w:tcW w:w="1093" w:type="pct"/>
            <w:shd w:val="clear" w:color="auto" w:fill="F2DBDB"/>
          </w:tcPr>
          <w:p w14:paraId="7564EBC3" w14:textId="77777777" w:rsidR="00854D36" w:rsidRPr="00AC0DEA" w:rsidRDefault="00854D36" w:rsidP="00CA71B2">
            <w:pPr>
              <w:spacing w:after="0" w:line="240" w:lineRule="auto"/>
            </w:pPr>
            <w:r w:rsidRPr="00AC0DEA">
              <w:t>Data type</w:t>
            </w:r>
          </w:p>
        </w:tc>
        <w:tc>
          <w:tcPr>
            <w:tcW w:w="1482" w:type="pct"/>
            <w:shd w:val="clear" w:color="auto" w:fill="F2DBDB"/>
          </w:tcPr>
          <w:p w14:paraId="3BB588C2" w14:textId="77777777" w:rsidR="00854D36" w:rsidRPr="00AC0DEA" w:rsidRDefault="00854D36" w:rsidP="00CA71B2">
            <w:pPr>
              <w:spacing w:after="0" w:line="240" w:lineRule="auto"/>
            </w:pPr>
            <w:r w:rsidRPr="00AC0DEA">
              <w:t>Please choose ‘Other’ if your data type is not listed, and add the new data type underneath</w:t>
            </w:r>
          </w:p>
        </w:tc>
        <w:tc>
          <w:tcPr>
            <w:tcW w:w="2425" w:type="pct"/>
            <w:shd w:val="clear" w:color="auto" w:fill="F2DBDB"/>
          </w:tcPr>
          <w:p w14:paraId="3E4C4A20" w14:textId="77777777" w:rsidR="00854D36" w:rsidRPr="00AC0DEA" w:rsidRDefault="005A3099" w:rsidP="00CA71B2">
            <w:pPr>
              <w:spacing w:after="0" w:line="240" w:lineRule="auto"/>
            </w:pPr>
            <w:r w:rsidRPr="00AC0DEA">
              <w:t>Website Posts</w:t>
            </w:r>
          </w:p>
        </w:tc>
      </w:tr>
    </w:tbl>
    <w:p w14:paraId="02094C58" w14:textId="77777777" w:rsidR="00854D36" w:rsidRPr="00AC0DEA" w:rsidRDefault="00854D36" w:rsidP="00854D36">
      <w:pPr>
        <w:tabs>
          <w:tab w:val="left" w:pos="5295"/>
        </w:tabs>
      </w:pPr>
    </w:p>
    <w:p w14:paraId="39C28D9B" w14:textId="77777777" w:rsidR="00854D36" w:rsidRPr="00AC0DEA" w:rsidRDefault="00854D36" w:rsidP="00854D36">
      <w:pPr>
        <w:tabs>
          <w:tab w:val="left" w:pos="5295"/>
        </w:tabs>
      </w:pPr>
      <w:r w:rsidRPr="00AC0DEA">
        <w:rPr>
          <w:b/>
          <w:sz w:val="28"/>
        </w:rPr>
        <w:t>About This Dataset info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4"/>
        <w:gridCol w:w="2771"/>
        <w:gridCol w:w="4535"/>
      </w:tblGrid>
      <w:tr w:rsidR="00854D36" w:rsidRPr="00AC0DEA" w14:paraId="3D8B065A" w14:textId="77777777" w:rsidTr="00CA71B2">
        <w:trPr>
          <w:trHeight w:val="576"/>
        </w:trPr>
        <w:tc>
          <w:tcPr>
            <w:tcW w:w="1093" w:type="pct"/>
            <w:shd w:val="clear" w:color="auto" w:fill="auto"/>
          </w:tcPr>
          <w:p w14:paraId="77BF51A5" w14:textId="77777777" w:rsidR="00854D36" w:rsidRPr="00CA71B2" w:rsidRDefault="00854D36" w:rsidP="00CA71B2">
            <w:pPr>
              <w:spacing w:after="0" w:line="240" w:lineRule="auto"/>
              <w:rPr>
                <w:b/>
                <w:sz w:val="24"/>
                <w:szCs w:val="24"/>
              </w:rPr>
            </w:pPr>
            <w:r w:rsidRPr="00CA71B2">
              <w:rPr>
                <w:b/>
                <w:sz w:val="24"/>
                <w:szCs w:val="24"/>
              </w:rPr>
              <w:lastRenderedPageBreak/>
              <w:t>Meta Data Field</w:t>
            </w:r>
          </w:p>
          <w:p w14:paraId="01AC0BB9" w14:textId="77777777" w:rsidR="00854D36" w:rsidRPr="00CA71B2" w:rsidRDefault="00854D36" w:rsidP="00CA71B2">
            <w:pPr>
              <w:spacing w:after="0" w:line="240" w:lineRule="auto"/>
              <w:rPr>
                <w:b/>
                <w:sz w:val="24"/>
                <w:szCs w:val="24"/>
              </w:rPr>
            </w:pPr>
          </w:p>
        </w:tc>
        <w:tc>
          <w:tcPr>
            <w:tcW w:w="1482" w:type="pct"/>
            <w:shd w:val="clear" w:color="auto" w:fill="auto"/>
          </w:tcPr>
          <w:p w14:paraId="404A7786" w14:textId="77777777" w:rsidR="00854D36" w:rsidRPr="00CA71B2" w:rsidRDefault="00854D36" w:rsidP="00CA71B2">
            <w:pPr>
              <w:spacing w:after="0" w:line="240" w:lineRule="auto"/>
              <w:rPr>
                <w:b/>
                <w:sz w:val="24"/>
                <w:szCs w:val="24"/>
              </w:rPr>
            </w:pPr>
            <w:r w:rsidRPr="00CA71B2">
              <w:rPr>
                <w:b/>
                <w:sz w:val="24"/>
                <w:szCs w:val="24"/>
              </w:rPr>
              <w:t>Description/explanation</w:t>
            </w:r>
          </w:p>
          <w:p w14:paraId="03D815D2" w14:textId="77777777" w:rsidR="00854D36" w:rsidRPr="00CA71B2" w:rsidRDefault="00854D36" w:rsidP="00CA71B2">
            <w:pPr>
              <w:spacing w:after="0" w:line="240" w:lineRule="auto"/>
              <w:rPr>
                <w:b/>
                <w:sz w:val="24"/>
                <w:szCs w:val="24"/>
              </w:rPr>
            </w:pPr>
          </w:p>
        </w:tc>
        <w:tc>
          <w:tcPr>
            <w:tcW w:w="2425" w:type="pct"/>
            <w:shd w:val="clear" w:color="auto" w:fill="auto"/>
          </w:tcPr>
          <w:p w14:paraId="13C9BE02" w14:textId="77777777" w:rsidR="00854D36" w:rsidRPr="00CA71B2" w:rsidRDefault="00854D36" w:rsidP="00CA71B2">
            <w:pPr>
              <w:spacing w:after="0" w:line="240" w:lineRule="auto"/>
              <w:rPr>
                <w:b/>
                <w:sz w:val="24"/>
                <w:szCs w:val="24"/>
              </w:rPr>
            </w:pPr>
            <w:r w:rsidRPr="00CA71B2">
              <w:rPr>
                <w:b/>
                <w:sz w:val="24"/>
                <w:szCs w:val="24"/>
              </w:rPr>
              <w:t>To be completed by Contributor</w:t>
            </w:r>
          </w:p>
        </w:tc>
      </w:tr>
      <w:tr w:rsidR="00854D36" w:rsidRPr="00AC0DEA" w14:paraId="1C14F9E4" w14:textId="77777777" w:rsidTr="00CA71B2">
        <w:trPr>
          <w:trHeight w:val="576"/>
        </w:trPr>
        <w:tc>
          <w:tcPr>
            <w:tcW w:w="1093" w:type="pct"/>
            <w:shd w:val="clear" w:color="auto" w:fill="F2DBDB"/>
          </w:tcPr>
          <w:p w14:paraId="197F8A4E" w14:textId="77777777" w:rsidR="00854D36" w:rsidRPr="00AC0DEA" w:rsidRDefault="00854D36" w:rsidP="00CA71B2">
            <w:pPr>
              <w:spacing w:after="0" w:line="240" w:lineRule="auto"/>
            </w:pPr>
            <w:r w:rsidRPr="00AC0DEA">
              <w:t xml:space="preserve">Data </w:t>
            </w:r>
            <w:r w:rsidR="00AD0D71" w:rsidRPr="00AC0DEA">
              <w:t>source citation</w:t>
            </w:r>
          </w:p>
        </w:tc>
        <w:tc>
          <w:tcPr>
            <w:tcW w:w="1482" w:type="pct"/>
            <w:shd w:val="clear" w:color="auto" w:fill="F2DBDB"/>
          </w:tcPr>
          <w:p w14:paraId="4CE9A37C" w14:textId="77777777" w:rsidR="00854D36" w:rsidRPr="00AC0DEA" w:rsidRDefault="00854D36" w:rsidP="00CA71B2">
            <w:pPr>
              <w:spacing w:after="0" w:line="240" w:lineRule="auto"/>
            </w:pPr>
          </w:p>
        </w:tc>
        <w:tc>
          <w:tcPr>
            <w:tcW w:w="2425" w:type="pct"/>
            <w:shd w:val="clear" w:color="auto" w:fill="F2DBDB"/>
          </w:tcPr>
          <w:p w14:paraId="3A319B06" w14:textId="19251880" w:rsidR="00854D36" w:rsidRPr="00AC0DEA" w:rsidRDefault="005A3099" w:rsidP="00CA71B2">
            <w:pPr>
              <w:spacing w:after="0" w:line="240" w:lineRule="auto"/>
            </w:pPr>
            <w:r w:rsidRPr="00AC0DEA">
              <w:t xml:space="preserve">Padfield, W. E., &amp; Buchanan, E. M. (2018, September 4). Moral </w:t>
            </w:r>
            <w:r w:rsidR="00DA1B17" w:rsidRPr="008360AF">
              <w:t xml:space="preserve">foundations </w:t>
            </w:r>
            <w:r w:rsidRPr="00AC0DEA">
              <w:t xml:space="preserve">of U.S. </w:t>
            </w:r>
            <w:r w:rsidR="00DA1B17" w:rsidRPr="008360AF">
              <w:t>political news organizations</w:t>
            </w:r>
            <w:r w:rsidRPr="00AC0DEA">
              <w:t>. Retrieved from osf.io/</w:t>
            </w:r>
            <w:r w:rsidRPr="001674B6">
              <w:t>5kpj7. doi:10.17605/</w:t>
            </w:r>
            <w:r w:rsidRPr="00AC0DEA">
              <w:t>OSF.IO/5KPJ7</w:t>
            </w:r>
          </w:p>
        </w:tc>
      </w:tr>
      <w:tr w:rsidR="00854D36" w:rsidRPr="00AC0DEA" w14:paraId="14863699" w14:textId="77777777" w:rsidTr="00CA71B2">
        <w:trPr>
          <w:trHeight w:val="576"/>
        </w:trPr>
        <w:tc>
          <w:tcPr>
            <w:tcW w:w="1093" w:type="pct"/>
            <w:shd w:val="clear" w:color="auto" w:fill="F2DBDB"/>
          </w:tcPr>
          <w:p w14:paraId="6BC368F5" w14:textId="77777777" w:rsidR="00854D36" w:rsidRPr="00AC0DEA" w:rsidRDefault="00854D36" w:rsidP="00CA71B2">
            <w:pPr>
              <w:spacing w:after="0" w:line="240" w:lineRule="auto"/>
            </w:pPr>
            <w:r w:rsidRPr="00AC0DEA">
              <w:t>Full title of originating dataset</w:t>
            </w:r>
          </w:p>
        </w:tc>
        <w:tc>
          <w:tcPr>
            <w:tcW w:w="1482" w:type="pct"/>
            <w:shd w:val="clear" w:color="auto" w:fill="F2DBDB"/>
          </w:tcPr>
          <w:p w14:paraId="429E63A2" w14:textId="77777777" w:rsidR="00854D36" w:rsidRPr="00AC0DEA" w:rsidRDefault="00854D36" w:rsidP="00CA71B2">
            <w:pPr>
              <w:spacing w:after="0" w:line="240" w:lineRule="auto"/>
            </w:pPr>
          </w:p>
        </w:tc>
        <w:tc>
          <w:tcPr>
            <w:tcW w:w="2425" w:type="pct"/>
            <w:shd w:val="clear" w:color="auto" w:fill="F2DBDB"/>
          </w:tcPr>
          <w:p w14:paraId="51611598" w14:textId="77777777" w:rsidR="00854D36" w:rsidRPr="00AC0DEA" w:rsidRDefault="005A3099" w:rsidP="00CA71B2">
            <w:pPr>
              <w:spacing w:after="0" w:line="240" w:lineRule="auto"/>
            </w:pPr>
            <w:r w:rsidRPr="00AC0DEA">
              <w:t>Moral Foundations of U.S. Political News Organizations</w:t>
            </w:r>
          </w:p>
        </w:tc>
      </w:tr>
      <w:tr w:rsidR="00854D36" w:rsidRPr="00AC0DEA" w14:paraId="21C38E7D" w14:textId="77777777" w:rsidTr="00CA71B2">
        <w:trPr>
          <w:trHeight w:val="576"/>
        </w:trPr>
        <w:tc>
          <w:tcPr>
            <w:tcW w:w="1093" w:type="pct"/>
            <w:shd w:val="clear" w:color="auto" w:fill="F2DBDB"/>
          </w:tcPr>
          <w:p w14:paraId="7BE93EE8" w14:textId="77777777" w:rsidR="00854D36" w:rsidRPr="00AC0DEA" w:rsidRDefault="00854D36" w:rsidP="00CA71B2">
            <w:pPr>
              <w:spacing w:after="0" w:line="240" w:lineRule="auto"/>
            </w:pPr>
            <w:r w:rsidRPr="00AC0DEA">
              <w:t>Data author(s) and affiliations</w:t>
            </w:r>
          </w:p>
        </w:tc>
        <w:tc>
          <w:tcPr>
            <w:tcW w:w="1482" w:type="pct"/>
            <w:shd w:val="clear" w:color="auto" w:fill="F2DBDB"/>
          </w:tcPr>
          <w:p w14:paraId="3E1F3461" w14:textId="77777777" w:rsidR="00854D36" w:rsidRPr="00AC0DEA" w:rsidRDefault="00854D36" w:rsidP="00CA71B2">
            <w:pPr>
              <w:spacing w:after="0" w:line="240" w:lineRule="auto"/>
            </w:pPr>
          </w:p>
        </w:tc>
        <w:tc>
          <w:tcPr>
            <w:tcW w:w="2425" w:type="pct"/>
            <w:shd w:val="clear" w:color="auto" w:fill="F2DBDB"/>
          </w:tcPr>
          <w:p w14:paraId="4E294EDF" w14:textId="3F29A00C" w:rsidR="00854D36" w:rsidRPr="00AC0DEA" w:rsidRDefault="005A3099" w:rsidP="00CA71B2">
            <w:pPr>
              <w:spacing w:after="0" w:line="240" w:lineRule="auto"/>
            </w:pPr>
            <w:r w:rsidRPr="00AC0DEA">
              <w:t xml:space="preserve">William E. Padfield </w:t>
            </w:r>
            <w:r w:rsidR="00DD6BF5" w:rsidRPr="00045AF4">
              <w:t>and</w:t>
            </w:r>
            <w:r w:rsidRPr="00455DB9">
              <w:t xml:space="preserve"> Erin </w:t>
            </w:r>
            <w:r w:rsidRPr="00AC0DEA">
              <w:t>M. Buchanan</w:t>
            </w:r>
          </w:p>
        </w:tc>
      </w:tr>
      <w:tr w:rsidR="00854D36" w:rsidRPr="00AC0DEA" w14:paraId="4341D241" w14:textId="77777777" w:rsidTr="00CA71B2">
        <w:trPr>
          <w:trHeight w:val="576"/>
        </w:trPr>
        <w:tc>
          <w:tcPr>
            <w:tcW w:w="1093" w:type="pct"/>
            <w:shd w:val="clear" w:color="auto" w:fill="F2DBDB"/>
          </w:tcPr>
          <w:p w14:paraId="663E2434" w14:textId="77777777" w:rsidR="00854D36" w:rsidRPr="00AC0DEA" w:rsidRDefault="00854D36" w:rsidP="00CA71B2">
            <w:pPr>
              <w:spacing w:after="0" w:line="240" w:lineRule="auto"/>
            </w:pPr>
            <w:r w:rsidRPr="00AC0DEA">
              <w:t>Dataset source website address</w:t>
            </w:r>
          </w:p>
        </w:tc>
        <w:tc>
          <w:tcPr>
            <w:tcW w:w="1482" w:type="pct"/>
            <w:shd w:val="clear" w:color="auto" w:fill="F2DBDB"/>
          </w:tcPr>
          <w:p w14:paraId="78FFD413" w14:textId="77777777" w:rsidR="00854D36" w:rsidRPr="00AC0DEA" w:rsidRDefault="00854D36" w:rsidP="00CA71B2">
            <w:pPr>
              <w:spacing w:after="0" w:line="240" w:lineRule="auto"/>
            </w:pPr>
          </w:p>
        </w:tc>
        <w:tc>
          <w:tcPr>
            <w:tcW w:w="2425" w:type="pct"/>
            <w:shd w:val="clear" w:color="auto" w:fill="F2DBDB"/>
          </w:tcPr>
          <w:p w14:paraId="0977E068" w14:textId="77777777" w:rsidR="005A3099" w:rsidRPr="00AC0DEA" w:rsidRDefault="005A3099" w:rsidP="00CA71B2">
            <w:pPr>
              <w:spacing w:after="0" w:line="240" w:lineRule="auto"/>
            </w:pPr>
            <w:r w:rsidRPr="00AC0DEA">
              <w:t xml:space="preserve">Taken from: </w:t>
            </w:r>
          </w:p>
          <w:p w14:paraId="56E8A0DD" w14:textId="77777777" w:rsidR="005A3099" w:rsidRPr="00AC0DEA" w:rsidRDefault="00023345" w:rsidP="00CA71B2">
            <w:pPr>
              <w:spacing w:after="0" w:line="240" w:lineRule="auto"/>
            </w:pPr>
            <w:hyperlink r:id="rId9" w:history="1">
              <w:r w:rsidR="004B5D08" w:rsidRPr="00CA71B2">
                <w:rPr>
                  <w:rStyle w:val="Hyperlink"/>
                </w:rPr>
                <w:t>https://www.npr.org/</w:t>
              </w:r>
            </w:hyperlink>
          </w:p>
          <w:p w14:paraId="35702922" w14:textId="77777777" w:rsidR="005A3099" w:rsidRPr="00AC0DEA" w:rsidRDefault="00023345" w:rsidP="00CA71B2">
            <w:pPr>
              <w:spacing w:after="0" w:line="240" w:lineRule="auto"/>
            </w:pPr>
            <w:hyperlink r:id="rId10" w:history="1">
              <w:r w:rsidR="004B5D08" w:rsidRPr="00CA71B2">
                <w:rPr>
                  <w:rStyle w:val="Hyperlink"/>
                </w:rPr>
                <w:t>https://www.nytimes.com/</w:t>
              </w:r>
            </w:hyperlink>
          </w:p>
          <w:p w14:paraId="2AE6D7F1" w14:textId="77777777" w:rsidR="005A3099" w:rsidRPr="00AC0DEA" w:rsidRDefault="00023345" w:rsidP="00CA71B2">
            <w:pPr>
              <w:spacing w:after="0" w:line="240" w:lineRule="auto"/>
            </w:pPr>
            <w:hyperlink r:id="rId11" w:history="1">
              <w:r w:rsidR="004B5D08" w:rsidRPr="00CA71B2">
                <w:rPr>
                  <w:rStyle w:val="Hyperlink"/>
                </w:rPr>
                <w:t>http://www.foxnews.com/</w:t>
              </w:r>
            </w:hyperlink>
          </w:p>
          <w:p w14:paraId="74F7032D" w14:textId="77777777" w:rsidR="00854D36" w:rsidRPr="00AC0DEA" w:rsidRDefault="005A3099" w:rsidP="00CA71B2">
            <w:pPr>
              <w:spacing w:after="0" w:line="240" w:lineRule="auto"/>
            </w:pPr>
            <w:r w:rsidRPr="00AC0DEA">
              <w:t xml:space="preserve">https://www.breitbart.com/ </w:t>
            </w:r>
          </w:p>
        </w:tc>
      </w:tr>
      <w:tr w:rsidR="00854D36" w:rsidRPr="00AC0DEA" w14:paraId="15C6ADC8" w14:textId="77777777" w:rsidTr="00CA71B2">
        <w:trPr>
          <w:trHeight w:val="576"/>
        </w:trPr>
        <w:tc>
          <w:tcPr>
            <w:tcW w:w="1093" w:type="pct"/>
            <w:shd w:val="clear" w:color="auto" w:fill="F2DBDB"/>
          </w:tcPr>
          <w:p w14:paraId="4F2BD9A9" w14:textId="77777777" w:rsidR="00854D36" w:rsidRPr="00AC0DEA" w:rsidRDefault="00854D36" w:rsidP="00CA71B2">
            <w:pPr>
              <w:spacing w:after="0" w:line="240" w:lineRule="auto"/>
            </w:pPr>
            <w:r w:rsidRPr="00AC0DEA">
              <w:t>First publication date</w:t>
            </w:r>
          </w:p>
        </w:tc>
        <w:tc>
          <w:tcPr>
            <w:tcW w:w="1482" w:type="pct"/>
            <w:shd w:val="clear" w:color="auto" w:fill="F2DBDB"/>
          </w:tcPr>
          <w:p w14:paraId="6049FE43" w14:textId="77777777" w:rsidR="00854D36" w:rsidRPr="00AC0DEA" w:rsidRDefault="00854D36" w:rsidP="00CA71B2">
            <w:pPr>
              <w:spacing w:after="0" w:line="240" w:lineRule="auto"/>
            </w:pPr>
          </w:p>
        </w:tc>
        <w:tc>
          <w:tcPr>
            <w:tcW w:w="2425" w:type="pct"/>
            <w:shd w:val="clear" w:color="auto" w:fill="F2DBDB"/>
          </w:tcPr>
          <w:p w14:paraId="11AC3053" w14:textId="77777777" w:rsidR="00854D36" w:rsidRPr="00AC0DEA" w:rsidRDefault="005A3099" w:rsidP="00CA71B2">
            <w:pPr>
              <w:spacing w:after="0" w:line="240" w:lineRule="auto"/>
            </w:pPr>
            <w:r w:rsidRPr="00AC0DEA">
              <w:t>This dataset is published online, and we are working on the paper associated with it.</w:t>
            </w:r>
          </w:p>
        </w:tc>
      </w:tr>
      <w:tr w:rsidR="00854D36" w:rsidRPr="00AC0DEA" w14:paraId="32BE4EEC" w14:textId="77777777" w:rsidTr="00CA71B2">
        <w:trPr>
          <w:trHeight w:val="576"/>
        </w:trPr>
        <w:tc>
          <w:tcPr>
            <w:tcW w:w="1093" w:type="pct"/>
            <w:shd w:val="clear" w:color="auto" w:fill="F2DBDB"/>
          </w:tcPr>
          <w:p w14:paraId="02058C08" w14:textId="77777777" w:rsidR="00854D36" w:rsidRPr="00AC0DEA" w:rsidRDefault="00854D36" w:rsidP="00CA71B2">
            <w:pPr>
              <w:spacing w:after="0" w:line="240" w:lineRule="auto"/>
            </w:pPr>
            <w:r w:rsidRPr="00AC0DEA">
              <w:t>Data Universe</w:t>
            </w:r>
          </w:p>
        </w:tc>
        <w:tc>
          <w:tcPr>
            <w:tcW w:w="1482" w:type="pct"/>
            <w:shd w:val="clear" w:color="auto" w:fill="F2DBDB"/>
          </w:tcPr>
          <w:p w14:paraId="29D9AF21" w14:textId="77777777" w:rsidR="00854D36" w:rsidRPr="00AC0DEA" w:rsidRDefault="00854D36" w:rsidP="00CA71B2">
            <w:pPr>
              <w:spacing w:after="0" w:line="240" w:lineRule="auto"/>
            </w:pPr>
          </w:p>
        </w:tc>
        <w:tc>
          <w:tcPr>
            <w:tcW w:w="2425" w:type="pct"/>
            <w:shd w:val="clear" w:color="auto" w:fill="F2DBDB"/>
          </w:tcPr>
          <w:p w14:paraId="1F203C84" w14:textId="77777777" w:rsidR="00854D36" w:rsidRPr="00CA71B2" w:rsidRDefault="004B5D08" w:rsidP="00CA71B2">
            <w:pPr>
              <w:spacing w:after="0" w:line="240" w:lineRule="auto"/>
              <w:rPr>
                <w:caps/>
              </w:rPr>
            </w:pPr>
            <w:r w:rsidRPr="00AC0DEA">
              <w:t>N/</w:t>
            </w:r>
            <w:r w:rsidRPr="00CA71B2">
              <w:rPr>
                <w:caps/>
              </w:rPr>
              <w:t>A</w:t>
            </w:r>
          </w:p>
        </w:tc>
      </w:tr>
      <w:tr w:rsidR="00854D36" w:rsidRPr="00AC0DEA" w14:paraId="27FE0267" w14:textId="77777777" w:rsidTr="00CA71B2">
        <w:trPr>
          <w:trHeight w:val="576"/>
        </w:trPr>
        <w:tc>
          <w:tcPr>
            <w:tcW w:w="1093" w:type="pct"/>
            <w:shd w:val="clear" w:color="auto" w:fill="F2DBDB"/>
          </w:tcPr>
          <w:p w14:paraId="49E68BB3" w14:textId="77777777" w:rsidR="00854D36" w:rsidRPr="00AC0DEA" w:rsidRDefault="00854D36" w:rsidP="00CA71B2">
            <w:pPr>
              <w:spacing w:after="0" w:line="240" w:lineRule="auto"/>
            </w:pPr>
            <w:r w:rsidRPr="00AC0DEA">
              <w:t>Funding sources/suppliers</w:t>
            </w:r>
          </w:p>
        </w:tc>
        <w:tc>
          <w:tcPr>
            <w:tcW w:w="1482" w:type="pct"/>
            <w:shd w:val="clear" w:color="auto" w:fill="F2DBDB"/>
          </w:tcPr>
          <w:p w14:paraId="2C8A354F" w14:textId="77777777" w:rsidR="00854D36" w:rsidRPr="00AC0DEA" w:rsidRDefault="00854D36" w:rsidP="00CA71B2">
            <w:pPr>
              <w:spacing w:after="0" w:line="240" w:lineRule="auto"/>
            </w:pPr>
            <w:r w:rsidRPr="00AC0DEA">
              <w:t>Names of funding bodies, including grant numbers and related acknowledgements</w:t>
            </w:r>
          </w:p>
        </w:tc>
        <w:tc>
          <w:tcPr>
            <w:tcW w:w="2425" w:type="pct"/>
            <w:shd w:val="clear" w:color="auto" w:fill="F2DBDB"/>
          </w:tcPr>
          <w:p w14:paraId="4D2BE506" w14:textId="77777777" w:rsidR="00854D36" w:rsidRPr="00AC0DEA" w:rsidRDefault="005A3099" w:rsidP="00CA71B2">
            <w:pPr>
              <w:spacing w:after="0" w:line="240" w:lineRule="auto"/>
            </w:pPr>
            <w:r w:rsidRPr="00AC0DEA">
              <w:t>N/A</w:t>
            </w:r>
          </w:p>
        </w:tc>
      </w:tr>
      <w:tr w:rsidR="00854D36" w:rsidRPr="00AC0DEA" w14:paraId="0F824464" w14:textId="77777777" w:rsidTr="00CA71B2">
        <w:trPr>
          <w:trHeight w:val="576"/>
        </w:trPr>
        <w:tc>
          <w:tcPr>
            <w:tcW w:w="1093" w:type="pct"/>
            <w:shd w:val="clear" w:color="auto" w:fill="F2DBDB"/>
          </w:tcPr>
          <w:p w14:paraId="56AF007C" w14:textId="77777777" w:rsidR="00854D36" w:rsidRPr="00AC0DEA" w:rsidRDefault="00854D36" w:rsidP="00CA71B2">
            <w:pPr>
              <w:spacing w:after="0" w:line="240" w:lineRule="auto"/>
            </w:pPr>
            <w:r w:rsidRPr="00AC0DEA">
              <w:t>Sample/sampling procedures</w:t>
            </w:r>
          </w:p>
        </w:tc>
        <w:tc>
          <w:tcPr>
            <w:tcW w:w="1482" w:type="pct"/>
            <w:shd w:val="clear" w:color="auto" w:fill="F2DBDB"/>
          </w:tcPr>
          <w:p w14:paraId="12B27170" w14:textId="77777777" w:rsidR="00854D36" w:rsidRPr="00AC0DEA" w:rsidRDefault="00854D36" w:rsidP="00CA71B2">
            <w:pPr>
              <w:spacing w:after="0" w:line="240" w:lineRule="auto"/>
            </w:pPr>
            <w:r w:rsidRPr="00AC0DEA">
              <w:t>If readily available</w:t>
            </w:r>
          </w:p>
        </w:tc>
        <w:tc>
          <w:tcPr>
            <w:tcW w:w="2425" w:type="pct"/>
            <w:shd w:val="clear" w:color="auto" w:fill="F2DBDB"/>
          </w:tcPr>
          <w:p w14:paraId="62B687BD" w14:textId="77777777" w:rsidR="00854D36" w:rsidRPr="00AC0DEA" w:rsidRDefault="005A3099" w:rsidP="00CA71B2">
            <w:pPr>
              <w:spacing w:after="0" w:line="240" w:lineRule="auto"/>
            </w:pPr>
            <w:r w:rsidRPr="00AC0DEA">
              <w:t>We used web scraping to collect the data.</w:t>
            </w:r>
          </w:p>
        </w:tc>
      </w:tr>
      <w:tr w:rsidR="00854D36" w:rsidRPr="00AC0DEA" w14:paraId="5208D1AA" w14:textId="77777777" w:rsidTr="00CA71B2">
        <w:trPr>
          <w:trHeight w:val="576"/>
        </w:trPr>
        <w:tc>
          <w:tcPr>
            <w:tcW w:w="1093" w:type="pct"/>
            <w:shd w:val="clear" w:color="auto" w:fill="F2DBDB"/>
          </w:tcPr>
          <w:p w14:paraId="138664EE" w14:textId="77777777" w:rsidR="00854D36" w:rsidRPr="00AC0DEA" w:rsidRDefault="00854D36" w:rsidP="00CA71B2">
            <w:pPr>
              <w:spacing w:after="0" w:line="240" w:lineRule="auto"/>
            </w:pPr>
            <w:r w:rsidRPr="00AC0DEA">
              <w:t>Weighting</w:t>
            </w:r>
          </w:p>
        </w:tc>
        <w:tc>
          <w:tcPr>
            <w:tcW w:w="1482" w:type="pct"/>
            <w:shd w:val="clear" w:color="auto" w:fill="F2DBDB"/>
          </w:tcPr>
          <w:p w14:paraId="25DAC592" w14:textId="77777777" w:rsidR="00854D36" w:rsidRPr="00AC0DEA" w:rsidRDefault="00854D36" w:rsidP="00CA71B2">
            <w:pPr>
              <w:spacing w:after="0" w:line="240" w:lineRule="auto"/>
            </w:pPr>
            <w:r w:rsidRPr="00AC0DEA">
              <w:t>If appropriate and available</w:t>
            </w:r>
          </w:p>
        </w:tc>
        <w:tc>
          <w:tcPr>
            <w:tcW w:w="2425" w:type="pct"/>
            <w:shd w:val="clear" w:color="auto" w:fill="F2DBDB"/>
          </w:tcPr>
          <w:p w14:paraId="54DA33FA" w14:textId="77777777" w:rsidR="00854D36" w:rsidRPr="00AC0DEA" w:rsidRDefault="005A3099" w:rsidP="00CA71B2">
            <w:pPr>
              <w:spacing w:after="0" w:line="240" w:lineRule="auto"/>
            </w:pPr>
            <w:r w:rsidRPr="00AC0DEA">
              <w:t>N/A</w:t>
            </w:r>
          </w:p>
        </w:tc>
      </w:tr>
      <w:tr w:rsidR="00854D36" w:rsidRPr="00AC0DEA" w14:paraId="37AE1127" w14:textId="77777777" w:rsidTr="00CA71B2">
        <w:trPr>
          <w:trHeight w:val="576"/>
        </w:trPr>
        <w:tc>
          <w:tcPr>
            <w:tcW w:w="1093" w:type="pct"/>
            <w:shd w:val="clear" w:color="auto" w:fill="F2DBDB"/>
          </w:tcPr>
          <w:p w14:paraId="37604A6A" w14:textId="77777777" w:rsidR="00854D36" w:rsidRPr="00AC0DEA" w:rsidRDefault="00854D36" w:rsidP="00CA71B2">
            <w:pPr>
              <w:spacing w:after="0" w:line="240" w:lineRule="auto"/>
            </w:pPr>
            <w:r w:rsidRPr="00AC0DEA">
              <w:t>Data collection dates</w:t>
            </w:r>
          </w:p>
        </w:tc>
        <w:tc>
          <w:tcPr>
            <w:tcW w:w="1482" w:type="pct"/>
            <w:shd w:val="clear" w:color="auto" w:fill="F2DBDB"/>
          </w:tcPr>
          <w:p w14:paraId="04138E51" w14:textId="77777777" w:rsidR="00854D36" w:rsidRPr="00AC0DEA" w:rsidRDefault="00854D36" w:rsidP="00CA71B2">
            <w:pPr>
              <w:spacing w:after="0" w:line="240" w:lineRule="auto"/>
            </w:pPr>
          </w:p>
        </w:tc>
        <w:tc>
          <w:tcPr>
            <w:tcW w:w="2425" w:type="pct"/>
            <w:shd w:val="clear" w:color="auto" w:fill="F2DBDB"/>
          </w:tcPr>
          <w:p w14:paraId="7D4769AD" w14:textId="77777777" w:rsidR="00854D36" w:rsidRPr="00AC0DEA" w:rsidRDefault="005A3099" w:rsidP="00CA71B2">
            <w:pPr>
              <w:spacing w:after="0" w:line="240" w:lineRule="auto"/>
            </w:pPr>
            <w:r w:rsidRPr="00AC0DEA">
              <w:t>February 2018 to May 2018</w:t>
            </w:r>
          </w:p>
        </w:tc>
      </w:tr>
      <w:tr w:rsidR="00854D36" w:rsidRPr="00AC0DEA" w14:paraId="52967E16" w14:textId="77777777" w:rsidTr="00CA71B2">
        <w:trPr>
          <w:trHeight w:val="576"/>
        </w:trPr>
        <w:tc>
          <w:tcPr>
            <w:tcW w:w="1093" w:type="pct"/>
            <w:shd w:val="clear" w:color="auto" w:fill="F2DBDB"/>
          </w:tcPr>
          <w:p w14:paraId="2BD4D006" w14:textId="77777777" w:rsidR="00854D36" w:rsidRPr="00AC0DEA" w:rsidRDefault="00854D36" w:rsidP="00CA71B2">
            <w:pPr>
              <w:spacing w:after="0" w:line="240" w:lineRule="auto"/>
            </w:pPr>
            <w:r w:rsidRPr="00AC0DEA">
              <w:t>Time frame of analysis</w:t>
            </w:r>
          </w:p>
        </w:tc>
        <w:tc>
          <w:tcPr>
            <w:tcW w:w="1482" w:type="pct"/>
            <w:shd w:val="clear" w:color="auto" w:fill="F2DBDB"/>
          </w:tcPr>
          <w:p w14:paraId="1E3D3B44" w14:textId="77777777" w:rsidR="00854D36" w:rsidRPr="00AC0DEA" w:rsidRDefault="00854D36" w:rsidP="00CA71B2">
            <w:pPr>
              <w:spacing w:after="0" w:line="240" w:lineRule="auto"/>
            </w:pPr>
          </w:p>
        </w:tc>
        <w:tc>
          <w:tcPr>
            <w:tcW w:w="2425" w:type="pct"/>
            <w:shd w:val="clear" w:color="auto" w:fill="F2DBDB"/>
          </w:tcPr>
          <w:p w14:paraId="2E176550" w14:textId="77777777" w:rsidR="00854D36" w:rsidRPr="00AC0DEA" w:rsidRDefault="005A3099" w:rsidP="00CA71B2">
            <w:pPr>
              <w:spacing w:after="0" w:line="240" w:lineRule="auto"/>
            </w:pPr>
            <w:r w:rsidRPr="00AC0DEA">
              <w:t>May 2018 to current</w:t>
            </w:r>
          </w:p>
        </w:tc>
      </w:tr>
      <w:tr w:rsidR="00854D36" w:rsidRPr="00AC0DEA" w14:paraId="51FEBDB1" w14:textId="77777777" w:rsidTr="00CA71B2">
        <w:trPr>
          <w:trHeight w:val="576"/>
        </w:trPr>
        <w:tc>
          <w:tcPr>
            <w:tcW w:w="1093" w:type="pct"/>
            <w:shd w:val="clear" w:color="auto" w:fill="F2DBDB"/>
          </w:tcPr>
          <w:p w14:paraId="726FEB87" w14:textId="77777777" w:rsidR="00854D36" w:rsidRPr="00AC0DEA" w:rsidRDefault="00854D36" w:rsidP="00CA71B2">
            <w:pPr>
              <w:spacing w:after="0" w:line="240" w:lineRule="auto"/>
            </w:pPr>
            <w:r w:rsidRPr="00AC0DEA">
              <w:t>Unit of analysis</w:t>
            </w:r>
          </w:p>
        </w:tc>
        <w:tc>
          <w:tcPr>
            <w:tcW w:w="1482" w:type="pct"/>
            <w:shd w:val="clear" w:color="auto" w:fill="F2DBDB"/>
          </w:tcPr>
          <w:p w14:paraId="4AAB9C91" w14:textId="77777777" w:rsidR="00854D36" w:rsidRPr="00AC0DEA" w:rsidRDefault="00854D36" w:rsidP="00CA71B2">
            <w:pPr>
              <w:spacing w:after="0" w:line="240" w:lineRule="auto"/>
            </w:pPr>
            <w:r w:rsidRPr="00AC0DEA">
              <w:t>Technical term for who or what is being studied</w:t>
            </w:r>
          </w:p>
        </w:tc>
        <w:tc>
          <w:tcPr>
            <w:tcW w:w="2425" w:type="pct"/>
            <w:shd w:val="clear" w:color="auto" w:fill="F2DBDB"/>
          </w:tcPr>
          <w:p w14:paraId="34A250B3" w14:textId="77777777" w:rsidR="00854D36" w:rsidRPr="00AC0DEA" w:rsidRDefault="005A3099" w:rsidP="00CA71B2">
            <w:pPr>
              <w:spacing w:after="0" w:line="240" w:lineRule="auto"/>
            </w:pPr>
            <w:r w:rsidRPr="00AC0DEA">
              <w:t>Word frequency analysis</w:t>
            </w:r>
          </w:p>
        </w:tc>
      </w:tr>
      <w:tr w:rsidR="00854D36" w:rsidRPr="00AC0DEA" w14:paraId="32F31300" w14:textId="77777777" w:rsidTr="00CA71B2">
        <w:trPr>
          <w:trHeight w:val="576"/>
        </w:trPr>
        <w:tc>
          <w:tcPr>
            <w:tcW w:w="1093" w:type="pct"/>
            <w:shd w:val="clear" w:color="auto" w:fill="F2DBDB"/>
          </w:tcPr>
          <w:p w14:paraId="34C000E6" w14:textId="77777777" w:rsidR="00854D36" w:rsidRPr="00AC0DEA" w:rsidRDefault="00854D36" w:rsidP="00CA71B2">
            <w:pPr>
              <w:spacing w:after="0" w:line="240" w:lineRule="auto"/>
            </w:pPr>
            <w:r w:rsidRPr="00AC0DEA">
              <w:t>Location covered by data</w:t>
            </w:r>
          </w:p>
        </w:tc>
        <w:tc>
          <w:tcPr>
            <w:tcW w:w="1482" w:type="pct"/>
            <w:shd w:val="clear" w:color="auto" w:fill="F2DBDB"/>
          </w:tcPr>
          <w:p w14:paraId="44EF49FA" w14:textId="77777777" w:rsidR="00854D36" w:rsidRPr="00AC0DEA" w:rsidRDefault="00854D36" w:rsidP="00CA71B2">
            <w:pPr>
              <w:spacing w:after="0" w:line="240" w:lineRule="auto"/>
            </w:pPr>
            <w:r w:rsidRPr="00AC0DEA">
              <w:t>Location from which the data was gathered</w:t>
            </w:r>
          </w:p>
        </w:tc>
        <w:tc>
          <w:tcPr>
            <w:tcW w:w="2425" w:type="pct"/>
            <w:shd w:val="clear" w:color="auto" w:fill="F2DBDB"/>
          </w:tcPr>
          <w:p w14:paraId="2AF5CE2B" w14:textId="77777777" w:rsidR="00854D36" w:rsidRPr="00AC0DEA" w:rsidRDefault="005A3099" w:rsidP="00CA71B2">
            <w:pPr>
              <w:spacing w:after="0" w:line="240" w:lineRule="auto"/>
            </w:pPr>
            <w:r w:rsidRPr="00AC0DEA">
              <w:t>USA</w:t>
            </w:r>
          </w:p>
        </w:tc>
      </w:tr>
      <w:tr w:rsidR="00854D36" w:rsidRPr="00AC0DEA" w14:paraId="05C6BBE5" w14:textId="77777777" w:rsidTr="00CA71B2">
        <w:trPr>
          <w:trHeight w:val="576"/>
        </w:trPr>
        <w:tc>
          <w:tcPr>
            <w:tcW w:w="1093" w:type="pct"/>
            <w:shd w:val="clear" w:color="auto" w:fill="F2DBDB"/>
          </w:tcPr>
          <w:p w14:paraId="322CB680" w14:textId="77777777" w:rsidR="00854D36" w:rsidRPr="00AC0DEA" w:rsidRDefault="00854D36" w:rsidP="00CA71B2">
            <w:pPr>
              <w:spacing w:after="0" w:line="240" w:lineRule="auto"/>
            </w:pPr>
            <w:r w:rsidRPr="00AC0DEA">
              <w:t>Other sources</w:t>
            </w:r>
          </w:p>
        </w:tc>
        <w:tc>
          <w:tcPr>
            <w:tcW w:w="1482" w:type="pct"/>
            <w:shd w:val="clear" w:color="auto" w:fill="F2DBDB"/>
          </w:tcPr>
          <w:p w14:paraId="78621B9F" w14:textId="77777777" w:rsidR="00854D36" w:rsidRPr="00AC0DEA" w:rsidRDefault="00854D36" w:rsidP="00CA71B2">
            <w:pPr>
              <w:spacing w:after="0" w:line="240" w:lineRule="auto"/>
            </w:pPr>
            <w:r w:rsidRPr="00AC0DEA">
              <w:t>If dataset is drawn from other secondary sources</w:t>
            </w:r>
          </w:p>
        </w:tc>
        <w:tc>
          <w:tcPr>
            <w:tcW w:w="2425" w:type="pct"/>
            <w:shd w:val="clear" w:color="auto" w:fill="F2DBDB"/>
          </w:tcPr>
          <w:p w14:paraId="66CA9BC5" w14:textId="77777777" w:rsidR="00854D36" w:rsidRPr="00AC0DEA" w:rsidRDefault="005A3099" w:rsidP="00CA71B2">
            <w:pPr>
              <w:spacing w:after="0" w:line="240" w:lineRule="auto"/>
            </w:pPr>
            <w:r w:rsidRPr="00AC0DEA">
              <w:t>N/A</w:t>
            </w:r>
          </w:p>
        </w:tc>
      </w:tr>
      <w:tr w:rsidR="00854D36" w:rsidRPr="00AC0DEA" w14:paraId="31CBF806" w14:textId="77777777" w:rsidTr="00CA71B2">
        <w:trPr>
          <w:trHeight w:val="576"/>
        </w:trPr>
        <w:tc>
          <w:tcPr>
            <w:tcW w:w="1093" w:type="pct"/>
            <w:shd w:val="clear" w:color="auto" w:fill="F2DBDB"/>
          </w:tcPr>
          <w:p w14:paraId="3423062D" w14:textId="77777777" w:rsidR="00854D36" w:rsidRPr="00AC0DEA" w:rsidRDefault="00854D36" w:rsidP="00CA71B2">
            <w:pPr>
              <w:spacing w:after="0" w:line="240" w:lineRule="auto"/>
            </w:pPr>
            <w:r w:rsidRPr="00AC0DEA">
              <w:t>Links to SRM content</w:t>
            </w:r>
          </w:p>
        </w:tc>
        <w:tc>
          <w:tcPr>
            <w:tcW w:w="1482" w:type="pct"/>
            <w:shd w:val="clear" w:color="auto" w:fill="F2DBDB"/>
          </w:tcPr>
          <w:p w14:paraId="3EB0B8DA" w14:textId="77777777" w:rsidR="00854D36" w:rsidRPr="00AC0DEA" w:rsidRDefault="00854D36" w:rsidP="00CA71B2">
            <w:pPr>
              <w:spacing w:after="0" w:line="240" w:lineRule="auto"/>
            </w:pPr>
          </w:p>
        </w:tc>
        <w:tc>
          <w:tcPr>
            <w:tcW w:w="2425" w:type="pct"/>
            <w:shd w:val="clear" w:color="auto" w:fill="F2DBDB"/>
          </w:tcPr>
          <w:p w14:paraId="1CB04822" w14:textId="77777777" w:rsidR="00854D36" w:rsidRPr="00AC0DEA" w:rsidRDefault="005A3099" w:rsidP="00CA71B2">
            <w:pPr>
              <w:spacing w:after="0" w:line="240" w:lineRule="auto"/>
            </w:pPr>
            <w:r w:rsidRPr="00AC0DEA">
              <w:t>N/A</w:t>
            </w:r>
          </w:p>
        </w:tc>
      </w:tr>
      <w:tr w:rsidR="00854D36" w:rsidRPr="00AC0DEA" w14:paraId="0EA2A750" w14:textId="77777777" w:rsidTr="00CA71B2">
        <w:trPr>
          <w:trHeight w:val="576"/>
        </w:trPr>
        <w:tc>
          <w:tcPr>
            <w:tcW w:w="1093" w:type="pct"/>
            <w:shd w:val="clear" w:color="auto" w:fill="F2DBDB"/>
          </w:tcPr>
          <w:p w14:paraId="78F6D671" w14:textId="77777777" w:rsidR="00854D36" w:rsidRPr="00AC0DEA" w:rsidRDefault="00854D36" w:rsidP="00CA71B2">
            <w:pPr>
              <w:spacing w:after="0" w:line="240" w:lineRule="auto"/>
            </w:pPr>
            <w:r w:rsidRPr="00AC0DEA">
              <w:t>List of variables</w:t>
            </w:r>
          </w:p>
        </w:tc>
        <w:tc>
          <w:tcPr>
            <w:tcW w:w="1482" w:type="pct"/>
            <w:shd w:val="clear" w:color="auto" w:fill="F2DBDB"/>
          </w:tcPr>
          <w:p w14:paraId="308DAC35" w14:textId="77777777" w:rsidR="00854D36" w:rsidRPr="00AC0DEA" w:rsidRDefault="00854D36" w:rsidP="00CA71B2">
            <w:pPr>
              <w:spacing w:after="0" w:line="240" w:lineRule="auto"/>
            </w:pPr>
            <w:r w:rsidRPr="00AC0DEA">
              <w:t xml:space="preserve">Where available, practical and accessible </w:t>
            </w:r>
          </w:p>
        </w:tc>
        <w:tc>
          <w:tcPr>
            <w:tcW w:w="2425" w:type="pct"/>
            <w:shd w:val="clear" w:color="auto" w:fill="F2DBDB"/>
          </w:tcPr>
          <w:p w14:paraId="46142A2C" w14:textId="77777777" w:rsidR="00854D36" w:rsidRPr="00CA71B2" w:rsidRDefault="005A3099" w:rsidP="00CA71B2">
            <w:pPr>
              <w:spacing w:after="0" w:line="240" w:lineRule="auto"/>
              <w:rPr>
                <w:sz w:val="20"/>
                <w:szCs w:val="20"/>
              </w:rPr>
            </w:pPr>
            <w:r w:rsidRPr="00CA71B2">
              <w:rPr>
                <w:szCs w:val="20"/>
              </w:rPr>
              <w:t>Source, URL, Text, Processed Text, Word Count, Moral Foundations Percentages</w:t>
            </w:r>
          </w:p>
        </w:tc>
      </w:tr>
      <w:tr w:rsidR="00854D36" w:rsidRPr="00AC0DEA" w14:paraId="77BFBDF7" w14:textId="77777777" w:rsidTr="00CA71B2">
        <w:trPr>
          <w:trHeight w:val="665"/>
        </w:trPr>
        <w:tc>
          <w:tcPr>
            <w:tcW w:w="1093" w:type="pct"/>
            <w:shd w:val="clear" w:color="auto" w:fill="F2DBDB"/>
          </w:tcPr>
          <w:p w14:paraId="10F96CED" w14:textId="77777777" w:rsidR="00854D36" w:rsidRPr="00AC0DEA" w:rsidRDefault="00854D36" w:rsidP="00CA71B2">
            <w:pPr>
              <w:spacing w:after="0" w:line="240" w:lineRule="auto"/>
            </w:pPr>
            <w:r w:rsidRPr="00AC0DEA">
              <w:t>Abbreviations, conventions or notation devices</w:t>
            </w:r>
          </w:p>
        </w:tc>
        <w:tc>
          <w:tcPr>
            <w:tcW w:w="1482" w:type="pct"/>
            <w:shd w:val="clear" w:color="auto" w:fill="F2DBDB"/>
          </w:tcPr>
          <w:p w14:paraId="4BD470CD" w14:textId="77777777" w:rsidR="00854D36" w:rsidRPr="00AC0DEA" w:rsidRDefault="00854D36" w:rsidP="00CA71B2">
            <w:pPr>
              <w:spacing w:after="0" w:line="240" w:lineRule="auto"/>
            </w:pPr>
          </w:p>
        </w:tc>
        <w:tc>
          <w:tcPr>
            <w:tcW w:w="2425" w:type="pct"/>
            <w:shd w:val="clear" w:color="auto" w:fill="F2DBDB"/>
          </w:tcPr>
          <w:p w14:paraId="2FF844DC" w14:textId="77777777" w:rsidR="005A3099" w:rsidRPr="00AC0DEA" w:rsidRDefault="00DE4B6A" w:rsidP="00CA71B2">
            <w:pPr>
              <w:spacing w:after="0" w:line="240" w:lineRule="auto"/>
            </w:pPr>
            <w:r w:rsidRPr="00AC0DEA">
              <w:t>MFD = Moral Foundations Dictionary</w:t>
            </w:r>
          </w:p>
          <w:p w14:paraId="62768456" w14:textId="77777777" w:rsidR="00854D36" w:rsidRPr="00AC0DEA" w:rsidRDefault="00DE4B6A" w:rsidP="00CA71B2">
            <w:pPr>
              <w:spacing w:after="0" w:line="240" w:lineRule="auto"/>
            </w:pPr>
            <w:r w:rsidRPr="00AC0DEA">
              <w:t>MFT =</w:t>
            </w:r>
            <w:r w:rsidR="005A3099" w:rsidRPr="00AC0DEA">
              <w:t xml:space="preserve"> Moral Foundations Theory</w:t>
            </w:r>
          </w:p>
        </w:tc>
      </w:tr>
    </w:tbl>
    <w:p w14:paraId="11E7AE0F" w14:textId="77777777" w:rsidR="000B02D0" w:rsidRPr="00AC0DEA" w:rsidRDefault="000B02D0" w:rsidP="00662356">
      <w:pPr>
        <w:pStyle w:val="H1"/>
      </w:pPr>
      <w:r w:rsidRPr="00AC0DEA">
        <w:lastRenderedPageBreak/>
        <w:t xml:space="preserve">Data Exemplar </w:t>
      </w:r>
    </w:p>
    <w:p w14:paraId="000D3CB6" w14:textId="77777777" w:rsidR="000B02D0" w:rsidRPr="00AC0DEA" w:rsidRDefault="00A72622" w:rsidP="00C5712A">
      <w:pPr>
        <w:pStyle w:val="H2"/>
      </w:pPr>
      <w:r w:rsidRPr="00AC0DEA">
        <w:t>Exemplar 1 – U</w:t>
      </w:r>
      <w:r w:rsidR="00C5712A" w:rsidRPr="00662356">
        <w:t>.</w:t>
      </w:r>
      <w:r w:rsidRPr="00AC0DEA">
        <w:t>S</w:t>
      </w:r>
      <w:r w:rsidR="00C5712A" w:rsidRPr="00662356">
        <w:t>.</w:t>
      </w:r>
      <w:r w:rsidRPr="00AC0DEA">
        <w:t xml:space="preserve"> News Articles</w:t>
      </w:r>
    </w:p>
    <w:p w14:paraId="16DEBBA1" w14:textId="3AEDB304" w:rsidR="000B02D0" w:rsidRPr="00AC0DEA" w:rsidRDefault="00A72622" w:rsidP="00A72622">
      <w:pPr>
        <w:pStyle w:val="TEXT"/>
      </w:pPr>
      <w:r w:rsidRPr="00AC0DEA">
        <w:rPr>
          <w:rFonts w:eastAsia="Cambria"/>
          <w:b/>
          <w:szCs w:val="24"/>
        </w:rPr>
        <w:t xml:space="preserve">Data collected by: </w:t>
      </w:r>
      <w:r w:rsidRPr="00AC0DEA">
        <w:rPr>
          <w:rFonts w:eastAsia="Cambria"/>
          <w:szCs w:val="24"/>
        </w:rPr>
        <w:t xml:space="preserve">Erin M. </w:t>
      </w:r>
      <w:r w:rsidRPr="008C758B">
        <w:rPr>
          <w:rFonts w:eastAsia="Cambria"/>
          <w:szCs w:val="24"/>
        </w:rPr>
        <w:t xml:space="preserve">Buchanan </w:t>
      </w:r>
      <w:r w:rsidR="001002D8" w:rsidRPr="00045AF4">
        <w:rPr>
          <w:rFonts w:eastAsia="Cambria"/>
          <w:szCs w:val="24"/>
        </w:rPr>
        <w:t>and</w:t>
      </w:r>
      <w:r w:rsidRPr="00662356">
        <w:t xml:space="preserve"> </w:t>
      </w:r>
      <w:r w:rsidRPr="008C758B">
        <w:rPr>
          <w:rFonts w:eastAsia="Cambria"/>
          <w:szCs w:val="24"/>
        </w:rPr>
        <w:t>William E</w:t>
      </w:r>
      <w:r w:rsidRPr="00AC0DEA">
        <w:rPr>
          <w:rFonts w:eastAsia="Cambria"/>
          <w:szCs w:val="24"/>
        </w:rPr>
        <w:t xml:space="preserve">. Padfield </w:t>
      </w:r>
    </w:p>
    <w:p w14:paraId="79D0DB17" w14:textId="6E3A44DF" w:rsidR="000B02D0" w:rsidRPr="00AC0DEA" w:rsidRDefault="00A72622" w:rsidP="00A72622">
      <w:pPr>
        <w:pStyle w:val="TEXT"/>
      </w:pPr>
      <w:r w:rsidRPr="00AC0DEA">
        <w:rPr>
          <w:szCs w:val="24"/>
        </w:rPr>
        <w:t>This dataset consists of gathered text from four notable U</w:t>
      </w:r>
      <w:r w:rsidR="00676F44" w:rsidRPr="00662356">
        <w:rPr>
          <w:szCs w:val="24"/>
        </w:rPr>
        <w:t>.</w:t>
      </w:r>
      <w:r w:rsidRPr="00AC0DEA">
        <w:rPr>
          <w:szCs w:val="24"/>
        </w:rPr>
        <w:t>S</w:t>
      </w:r>
      <w:r w:rsidR="00676F44" w:rsidRPr="00662356">
        <w:rPr>
          <w:szCs w:val="24"/>
        </w:rPr>
        <w:t>.</w:t>
      </w:r>
      <w:r w:rsidRPr="00AC0DEA">
        <w:rPr>
          <w:szCs w:val="24"/>
        </w:rPr>
        <w:t xml:space="preserve"> news sources compiled into a spreadsheet for further processing and analysis. The sources included in this research </w:t>
      </w:r>
      <w:r w:rsidRPr="00045AF4">
        <w:rPr>
          <w:szCs w:val="24"/>
        </w:rPr>
        <w:t>include</w:t>
      </w:r>
      <w:r w:rsidRPr="001002D8">
        <w:rPr>
          <w:szCs w:val="24"/>
        </w:rPr>
        <w:t xml:space="preserve"> </w:t>
      </w:r>
      <w:r w:rsidRPr="001002D8">
        <w:rPr>
          <w:i/>
          <w:szCs w:val="24"/>
        </w:rPr>
        <w:t xml:space="preserve">The New </w:t>
      </w:r>
      <w:r w:rsidRPr="00AC0DEA">
        <w:rPr>
          <w:i/>
          <w:szCs w:val="24"/>
        </w:rPr>
        <w:t>York Times</w:t>
      </w:r>
      <w:r w:rsidRPr="00AC0DEA">
        <w:rPr>
          <w:szCs w:val="24"/>
        </w:rPr>
        <w:t xml:space="preserve">, </w:t>
      </w:r>
      <w:r w:rsidRPr="00AC0DEA">
        <w:rPr>
          <w:i/>
          <w:szCs w:val="24"/>
        </w:rPr>
        <w:t>National Public Radio (NPR)</w:t>
      </w:r>
      <w:r w:rsidRPr="00AC0DEA">
        <w:rPr>
          <w:szCs w:val="24"/>
        </w:rPr>
        <w:t xml:space="preserve">, </w:t>
      </w:r>
      <w:r w:rsidRPr="00AC0DEA">
        <w:rPr>
          <w:i/>
          <w:szCs w:val="24"/>
        </w:rPr>
        <w:t>Fox News</w:t>
      </w:r>
      <w:r w:rsidRPr="00AC0DEA">
        <w:rPr>
          <w:szCs w:val="24"/>
        </w:rPr>
        <w:t xml:space="preserve">, and </w:t>
      </w:r>
      <w:r w:rsidRPr="00AC0DEA">
        <w:rPr>
          <w:i/>
          <w:szCs w:val="24"/>
        </w:rPr>
        <w:t>Breitbart</w:t>
      </w:r>
      <w:r w:rsidRPr="00AC0DEA">
        <w:rPr>
          <w:szCs w:val="24"/>
        </w:rPr>
        <w:t>. The researchers specifically scraped political news coverage and commentary from the denoted politics pages on each website, as political coverage was suspected to include discussion of moral topics. The dataset includes the website link for each article (</w:t>
      </w:r>
      <w:r w:rsidR="00676F44" w:rsidRPr="00662356">
        <w:rPr>
          <w:b/>
          <w:szCs w:val="24"/>
        </w:rPr>
        <w:t>URL</w:t>
      </w:r>
      <w:r w:rsidRPr="00AC0DEA">
        <w:rPr>
          <w:szCs w:val="24"/>
        </w:rPr>
        <w:t>), examples of the processed data (</w:t>
      </w:r>
      <w:r w:rsidRPr="00AC0DEA">
        <w:rPr>
          <w:b/>
          <w:szCs w:val="24"/>
        </w:rPr>
        <w:t>Processed</w:t>
      </w:r>
      <w:r w:rsidRPr="00AC0DEA">
        <w:rPr>
          <w:szCs w:val="24"/>
        </w:rPr>
        <w:t>), and word counts from the overall article (</w:t>
      </w:r>
      <w:proofErr w:type="spellStart"/>
      <w:r w:rsidRPr="00AC0DEA">
        <w:rPr>
          <w:b/>
          <w:szCs w:val="24"/>
        </w:rPr>
        <w:t>WordCount</w:t>
      </w:r>
      <w:proofErr w:type="spellEnd"/>
      <w:r w:rsidRPr="00AC0DEA">
        <w:rPr>
          <w:szCs w:val="24"/>
        </w:rPr>
        <w:t xml:space="preserve">), and each of the </w:t>
      </w:r>
      <w:r w:rsidR="00676F44" w:rsidRPr="00662356">
        <w:rPr>
          <w:szCs w:val="24"/>
        </w:rPr>
        <w:t>m</w:t>
      </w:r>
      <w:r w:rsidRPr="00AC0DEA">
        <w:rPr>
          <w:szCs w:val="24"/>
        </w:rPr>
        <w:t xml:space="preserve">oral </w:t>
      </w:r>
      <w:proofErr w:type="gramStart"/>
      <w:r w:rsidR="00676F44" w:rsidRPr="00662356">
        <w:rPr>
          <w:szCs w:val="24"/>
        </w:rPr>
        <w:t>f</w:t>
      </w:r>
      <w:r w:rsidRPr="00AC0DEA">
        <w:rPr>
          <w:szCs w:val="24"/>
        </w:rPr>
        <w:t>oundations</w:t>
      </w:r>
      <w:proofErr w:type="gramEnd"/>
      <w:r w:rsidRPr="00AC0DEA">
        <w:rPr>
          <w:szCs w:val="24"/>
        </w:rPr>
        <w:t xml:space="preserve"> areas created by Graham, Haidt</w:t>
      </w:r>
      <w:r w:rsidR="00AB097E" w:rsidRPr="00AC0DEA">
        <w:rPr>
          <w:szCs w:val="24"/>
        </w:rPr>
        <w:t>,</w:t>
      </w:r>
      <w:r w:rsidRPr="00AC0DEA">
        <w:rPr>
          <w:szCs w:val="24"/>
        </w:rPr>
        <w:t xml:space="preserve"> and </w:t>
      </w:r>
      <w:proofErr w:type="spellStart"/>
      <w:r w:rsidRPr="00AC0DEA">
        <w:rPr>
          <w:szCs w:val="24"/>
        </w:rPr>
        <w:t>Nosek</w:t>
      </w:r>
      <w:proofErr w:type="spellEnd"/>
      <w:r w:rsidRPr="00AC0DEA">
        <w:rPr>
          <w:szCs w:val="24"/>
        </w:rPr>
        <w:t xml:space="preserve"> (2009; </w:t>
      </w:r>
      <w:proofErr w:type="spellStart"/>
      <w:r w:rsidRPr="00AC0DEA">
        <w:rPr>
          <w:b/>
          <w:szCs w:val="24"/>
        </w:rPr>
        <w:t>HarmSum</w:t>
      </w:r>
      <w:proofErr w:type="spellEnd"/>
      <w:r w:rsidRPr="00AC0DEA">
        <w:rPr>
          <w:b/>
          <w:szCs w:val="24"/>
        </w:rPr>
        <w:t xml:space="preserve">, </w:t>
      </w:r>
      <w:proofErr w:type="spellStart"/>
      <w:r w:rsidRPr="00AC0DEA">
        <w:rPr>
          <w:b/>
          <w:szCs w:val="24"/>
        </w:rPr>
        <w:t>FairSum</w:t>
      </w:r>
      <w:proofErr w:type="spellEnd"/>
      <w:r w:rsidRPr="00AC0DEA">
        <w:rPr>
          <w:b/>
          <w:szCs w:val="24"/>
        </w:rPr>
        <w:t xml:space="preserve">, </w:t>
      </w:r>
      <w:proofErr w:type="spellStart"/>
      <w:r w:rsidRPr="00AC0DEA">
        <w:rPr>
          <w:b/>
          <w:szCs w:val="24"/>
        </w:rPr>
        <w:t>IngroupSum</w:t>
      </w:r>
      <w:proofErr w:type="spellEnd"/>
      <w:r w:rsidRPr="00AC0DEA">
        <w:rPr>
          <w:b/>
          <w:szCs w:val="24"/>
        </w:rPr>
        <w:t xml:space="preserve">, </w:t>
      </w:r>
      <w:proofErr w:type="spellStart"/>
      <w:r w:rsidRPr="00AC0DEA">
        <w:rPr>
          <w:b/>
          <w:szCs w:val="24"/>
        </w:rPr>
        <w:t>AuthoritySum</w:t>
      </w:r>
      <w:proofErr w:type="spellEnd"/>
      <w:r w:rsidRPr="00AC0DEA">
        <w:rPr>
          <w:b/>
          <w:szCs w:val="24"/>
        </w:rPr>
        <w:t xml:space="preserve">, </w:t>
      </w:r>
      <w:r w:rsidRPr="00DB5CCF">
        <w:rPr>
          <w:b/>
          <w:szCs w:val="24"/>
        </w:rPr>
        <w:t xml:space="preserve">and </w:t>
      </w:r>
      <w:proofErr w:type="spellStart"/>
      <w:r w:rsidRPr="00DB5CCF">
        <w:rPr>
          <w:b/>
          <w:szCs w:val="24"/>
        </w:rPr>
        <w:t>PuritySum</w:t>
      </w:r>
      <w:proofErr w:type="spellEnd"/>
      <w:r w:rsidRPr="00DB5CCF">
        <w:rPr>
          <w:szCs w:val="24"/>
        </w:rPr>
        <w:t xml:space="preserve">). </w:t>
      </w:r>
    </w:p>
    <w:p w14:paraId="5C71F36A" w14:textId="77777777" w:rsidR="000B02D0" w:rsidRPr="00662356" w:rsidRDefault="00A72622" w:rsidP="00662356">
      <w:pPr>
        <w:pStyle w:val="H3"/>
      </w:pPr>
      <w:r w:rsidRPr="00662356">
        <w:t>Moral Foundations Dictionary</w:t>
      </w:r>
      <w:r w:rsidR="00676F44" w:rsidRPr="00662356">
        <w:t xml:space="preserve"> (MFD)</w:t>
      </w:r>
    </w:p>
    <w:p w14:paraId="1A940D17" w14:textId="52238A47" w:rsidR="00A72622" w:rsidRPr="00AC0DEA" w:rsidRDefault="00A72622" w:rsidP="00A72622">
      <w:pPr>
        <w:pStyle w:val="TEXT"/>
      </w:pPr>
      <w:r w:rsidRPr="00AC0DEA">
        <w:rPr>
          <w:szCs w:val="24"/>
        </w:rPr>
        <w:t xml:space="preserve">The </w:t>
      </w:r>
      <w:r w:rsidR="00676F44" w:rsidRPr="00662356">
        <w:rPr>
          <w:szCs w:val="24"/>
        </w:rPr>
        <w:t>MFD</w:t>
      </w:r>
      <w:r w:rsidRPr="00AC0DEA">
        <w:rPr>
          <w:szCs w:val="24"/>
        </w:rPr>
        <w:t xml:space="preserve"> includes lists of words that are associated with each of the moral foundation areas. To create the </w:t>
      </w:r>
      <w:r w:rsidRPr="00AC0DEA">
        <w:rPr>
          <w:b/>
          <w:szCs w:val="24"/>
        </w:rPr>
        <w:t>Sum</w:t>
      </w:r>
      <w:r w:rsidRPr="00AC0DEA">
        <w:rPr>
          <w:szCs w:val="24"/>
        </w:rPr>
        <w:t xml:space="preserve"> columns described in the exemplar dataset, you would need to know the list of words for foundation area. </w:t>
      </w:r>
      <w:r w:rsidR="00C66E5B" w:rsidRPr="00045AF4">
        <w:rPr>
          <w:szCs w:val="24"/>
        </w:rPr>
        <w:t>T</w:t>
      </w:r>
      <w:r w:rsidRPr="00045AF4">
        <w:rPr>
          <w:szCs w:val="24"/>
        </w:rPr>
        <w:t xml:space="preserve">able </w:t>
      </w:r>
      <w:r w:rsidR="00C66E5B" w:rsidRPr="00045AF4">
        <w:rPr>
          <w:szCs w:val="24"/>
        </w:rPr>
        <w:t>1</w:t>
      </w:r>
      <w:r w:rsidR="00C66E5B">
        <w:rPr>
          <w:szCs w:val="24"/>
        </w:rPr>
        <w:t xml:space="preserve"> </w:t>
      </w:r>
      <w:r w:rsidRPr="00EF1DFF">
        <w:rPr>
          <w:szCs w:val="24"/>
        </w:rPr>
        <w:t xml:space="preserve">includes </w:t>
      </w:r>
      <w:r w:rsidRPr="00AC0DEA">
        <w:rPr>
          <w:szCs w:val="24"/>
        </w:rPr>
        <w:t xml:space="preserve">the words used for each area in their </w:t>
      </w:r>
      <w:proofErr w:type="spellStart"/>
      <w:r w:rsidRPr="00AC0DEA">
        <w:rPr>
          <w:szCs w:val="24"/>
        </w:rPr>
        <w:t>unstemmed</w:t>
      </w:r>
      <w:proofErr w:type="spellEnd"/>
      <w:r w:rsidRPr="00AC0DEA">
        <w:rPr>
          <w:szCs w:val="24"/>
        </w:rPr>
        <w:t xml:space="preserve"> (i.e., full word) format. In the analysis, you would process these words like the text sources, so that you could match the root word stems in the processed text to the word stems for the dictionary. For example, you would count the number of times that </w:t>
      </w:r>
      <w:proofErr w:type="spellStart"/>
      <w:r w:rsidRPr="00AC0DEA">
        <w:rPr>
          <w:i/>
          <w:szCs w:val="24"/>
        </w:rPr>
        <w:t>abus</w:t>
      </w:r>
      <w:proofErr w:type="spellEnd"/>
      <w:r w:rsidRPr="00AC0DEA">
        <w:rPr>
          <w:szCs w:val="24"/>
        </w:rPr>
        <w:t xml:space="preserve"> appeared in the text source for the Harm category, as </w:t>
      </w:r>
      <w:proofErr w:type="spellStart"/>
      <w:r w:rsidRPr="00AC0DEA">
        <w:rPr>
          <w:i/>
          <w:szCs w:val="24"/>
        </w:rPr>
        <w:t>abus</w:t>
      </w:r>
      <w:proofErr w:type="spellEnd"/>
      <w:r w:rsidRPr="00AC0DEA">
        <w:rPr>
          <w:szCs w:val="24"/>
        </w:rPr>
        <w:t xml:space="preserve"> is the processed text for </w:t>
      </w:r>
      <w:r w:rsidRPr="00AC0DEA">
        <w:rPr>
          <w:i/>
          <w:szCs w:val="24"/>
        </w:rPr>
        <w:t>abuse</w:t>
      </w:r>
      <w:r w:rsidRPr="00AC0DEA">
        <w:rPr>
          <w:szCs w:val="24"/>
        </w:rPr>
        <w:t xml:space="preserve">. The number of times these words appeared would be included in the </w:t>
      </w:r>
      <w:r w:rsidRPr="00AC0DEA">
        <w:rPr>
          <w:b/>
          <w:szCs w:val="24"/>
        </w:rPr>
        <w:t>Sum</w:t>
      </w:r>
      <w:r w:rsidRPr="00AC0DEA">
        <w:rPr>
          <w:szCs w:val="24"/>
        </w:rPr>
        <w:t xml:space="preserve"> columns in the dataset, and you would create a sum of the number of times all the words from each category appeared. </w:t>
      </w:r>
    </w:p>
    <w:p w14:paraId="3CC6EE31" w14:textId="387CABEC" w:rsidR="000B02D0" w:rsidRPr="00AC0DEA" w:rsidRDefault="00A72622" w:rsidP="00662356">
      <w:pPr>
        <w:pStyle w:val="CP"/>
      </w:pPr>
      <w:r w:rsidRPr="00AC0DEA">
        <w:rPr>
          <w:rStyle w:val="CPBChar"/>
        </w:rPr>
        <w:t>Table 1:</w:t>
      </w:r>
      <w:r w:rsidRPr="00662356">
        <w:t xml:space="preserve"> </w:t>
      </w:r>
      <w:r w:rsidRPr="00045AF4">
        <w:t>Moral Foundations Dictionary</w:t>
      </w:r>
      <w:r w:rsidRPr="00546FDD">
        <w:t xml:space="preserve"> Word Lists</w:t>
      </w:r>
      <w:r w:rsidRPr="00AC0DEA">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1941"/>
        <w:gridCol w:w="1814"/>
        <w:gridCol w:w="1799"/>
        <w:gridCol w:w="1997"/>
      </w:tblGrid>
      <w:tr w:rsidR="000B02D0" w:rsidRPr="00AC0DEA" w14:paraId="4092BAB6" w14:textId="77777777" w:rsidTr="000F7549">
        <w:trPr>
          <w:trHeight w:val="320"/>
        </w:trPr>
        <w:tc>
          <w:tcPr>
            <w:tcW w:w="962" w:type="pct"/>
            <w:shd w:val="clear" w:color="auto" w:fill="auto"/>
            <w:noWrap/>
            <w:vAlign w:val="bottom"/>
            <w:hideMark/>
          </w:tcPr>
          <w:p w14:paraId="36ACA88A" w14:textId="77777777" w:rsidR="000B02D0" w:rsidRPr="00AC0DEA" w:rsidRDefault="000B02D0" w:rsidP="00A72622">
            <w:pPr>
              <w:pStyle w:val="TCH"/>
              <w:rPr>
                <w:b/>
              </w:rPr>
            </w:pPr>
            <w:r w:rsidRPr="00AC0DEA">
              <w:rPr>
                <w:b/>
              </w:rPr>
              <w:t>Harm</w:t>
            </w:r>
          </w:p>
        </w:tc>
        <w:tc>
          <w:tcPr>
            <w:tcW w:w="1038" w:type="pct"/>
            <w:shd w:val="clear" w:color="auto" w:fill="auto"/>
            <w:noWrap/>
            <w:vAlign w:val="bottom"/>
            <w:hideMark/>
          </w:tcPr>
          <w:p w14:paraId="18CA8EB3" w14:textId="77777777" w:rsidR="000B02D0" w:rsidRPr="00AC0DEA" w:rsidRDefault="000B02D0" w:rsidP="00A72622">
            <w:pPr>
              <w:pStyle w:val="TCH"/>
              <w:rPr>
                <w:b/>
              </w:rPr>
            </w:pPr>
            <w:r w:rsidRPr="00AC0DEA">
              <w:rPr>
                <w:b/>
              </w:rPr>
              <w:t>Fair</w:t>
            </w:r>
          </w:p>
        </w:tc>
        <w:tc>
          <w:tcPr>
            <w:tcW w:w="970" w:type="pct"/>
            <w:shd w:val="clear" w:color="auto" w:fill="auto"/>
            <w:noWrap/>
            <w:vAlign w:val="bottom"/>
            <w:hideMark/>
          </w:tcPr>
          <w:p w14:paraId="2DD13754" w14:textId="77777777" w:rsidR="000B02D0" w:rsidRPr="00AC0DEA" w:rsidRDefault="000B02D0" w:rsidP="00A72622">
            <w:pPr>
              <w:pStyle w:val="TCH"/>
              <w:rPr>
                <w:b/>
              </w:rPr>
            </w:pPr>
            <w:r w:rsidRPr="00BC7E02">
              <w:rPr>
                <w:b/>
              </w:rPr>
              <w:t>Ingroup</w:t>
            </w:r>
          </w:p>
        </w:tc>
        <w:tc>
          <w:tcPr>
            <w:tcW w:w="962" w:type="pct"/>
            <w:shd w:val="clear" w:color="auto" w:fill="auto"/>
            <w:noWrap/>
            <w:vAlign w:val="bottom"/>
            <w:hideMark/>
          </w:tcPr>
          <w:p w14:paraId="4E44643C" w14:textId="77777777" w:rsidR="000B02D0" w:rsidRPr="00AC0DEA" w:rsidRDefault="000B02D0" w:rsidP="00A72622">
            <w:pPr>
              <w:pStyle w:val="TCH"/>
              <w:rPr>
                <w:b/>
              </w:rPr>
            </w:pPr>
            <w:r w:rsidRPr="00AC0DEA">
              <w:rPr>
                <w:b/>
              </w:rPr>
              <w:t>Authority</w:t>
            </w:r>
          </w:p>
        </w:tc>
        <w:tc>
          <w:tcPr>
            <w:tcW w:w="1068" w:type="pct"/>
            <w:shd w:val="clear" w:color="auto" w:fill="auto"/>
            <w:noWrap/>
            <w:vAlign w:val="bottom"/>
            <w:hideMark/>
          </w:tcPr>
          <w:p w14:paraId="30C64005" w14:textId="77777777" w:rsidR="000B02D0" w:rsidRPr="00AC0DEA" w:rsidRDefault="000B02D0" w:rsidP="00A72622">
            <w:pPr>
              <w:pStyle w:val="TCH"/>
              <w:rPr>
                <w:b/>
              </w:rPr>
            </w:pPr>
            <w:r w:rsidRPr="00AC0DEA">
              <w:rPr>
                <w:b/>
              </w:rPr>
              <w:t>Purity</w:t>
            </w:r>
          </w:p>
        </w:tc>
      </w:tr>
      <w:tr w:rsidR="000B02D0" w:rsidRPr="00AC0DEA" w14:paraId="2ED0C9DD" w14:textId="77777777" w:rsidTr="000F7549">
        <w:trPr>
          <w:trHeight w:val="320"/>
        </w:trPr>
        <w:tc>
          <w:tcPr>
            <w:tcW w:w="962" w:type="pct"/>
            <w:shd w:val="clear" w:color="auto" w:fill="auto"/>
            <w:noWrap/>
            <w:vAlign w:val="bottom"/>
            <w:hideMark/>
          </w:tcPr>
          <w:p w14:paraId="5811A91D" w14:textId="77777777" w:rsidR="000B02D0" w:rsidRPr="00AC0DEA" w:rsidRDefault="000B02D0" w:rsidP="00A72622">
            <w:pPr>
              <w:pStyle w:val="TT"/>
            </w:pPr>
            <w:r w:rsidRPr="00AC0DEA">
              <w:t>abuse</w:t>
            </w:r>
          </w:p>
        </w:tc>
        <w:tc>
          <w:tcPr>
            <w:tcW w:w="1038" w:type="pct"/>
            <w:shd w:val="clear" w:color="auto" w:fill="auto"/>
            <w:noWrap/>
            <w:vAlign w:val="bottom"/>
            <w:hideMark/>
          </w:tcPr>
          <w:p w14:paraId="3891A4F0" w14:textId="77777777" w:rsidR="000B02D0" w:rsidRPr="00AC0DEA" w:rsidRDefault="000B02D0" w:rsidP="00A72622">
            <w:pPr>
              <w:pStyle w:val="TT"/>
            </w:pPr>
            <w:r w:rsidRPr="00AC0DEA">
              <w:t>balance</w:t>
            </w:r>
          </w:p>
        </w:tc>
        <w:tc>
          <w:tcPr>
            <w:tcW w:w="970" w:type="pct"/>
            <w:shd w:val="clear" w:color="auto" w:fill="auto"/>
            <w:noWrap/>
            <w:vAlign w:val="bottom"/>
            <w:hideMark/>
          </w:tcPr>
          <w:p w14:paraId="46715824" w14:textId="77777777" w:rsidR="000B02D0" w:rsidRPr="00AC0DEA" w:rsidRDefault="000B02D0" w:rsidP="00A72622">
            <w:pPr>
              <w:pStyle w:val="TT"/>
            </w:pPr>
            <w:r w:rsidRPr="00AC0DEA">
              <w:t>collect</w:t>
            </w:r>
          </w:p>
        </w:tc>
        <w:tc>
          <w:tcPr>
            <w:tcW w:w="962" w:type="pct"/>
            <w:shd w:val="clear" w:color="auto" w:fill="auto"/>
            <w:noWrap/>
            <w:vAlign w:val="bottom"/>
            <w:hideMark/>
          </w:tcPr>
          <w:p w14:paraId="054F2576" w14:textId="77777777" w:rsidR="000B02D0" w:rsidRPr="00AC0DEA" w:rsidRDefault="000B02D0" w:rsidP="00A72622">
            <w:pPr>
              <w:pStyle w:val="TT"/>
            </w:pPr>
            <w:r w:rsidRPr="00AC0DEA">
              <w:t>abide</w:t>
            </w:r>
          </w:p>
        </w:tc>
        <w:tc>
          <w:tcPr>
            <w:tcW w:w="1068" w:type="pct"/>
            <w:shd w:val="clear" w:color="auto" w:fill="auto"/>
            <w:noWrap/>
            <w:vAlign w:val="bottom"/>
            <w:hideMark/>
          </w:tcPr>
          <w:p w14:paraId="485CE52D" w14:textId="77777777" w:rsidR="000B02D0" w:rsidRPr="00AC0DEA" w:rsidRDefault="000B02D0" w:rsidP="00A72622">
            <w:pPr>
              <w:pStyle w:val="TT"/>
            </w:pPr>
            <w:r w:rsidRPr="00AC0DEA">
              <w:t>abstain</w:t>
            </w:r>
          </w:p>
        </w:tc>
      </w:tr>
      <w:tr w:rsidR="000B02D0" w:rsidRPr="00AC0DEA" w14:paraId="7B586F52" w14:textId="77777777" w:rsidTr="000F7549">
        <w:trPr>
          <w:trHeight w:val="320"/>
        </w:trPr>
        <w:tc>
          <w:tcPr>
            <w:tcW w:w="962" w:type="pct"/>
            <w:shd w:val="clear" w:color="auto" w:fill="auto"/>
            <w:noWrap/>
            <w:vAlign w:val="bottom"/>
            <w:hideMark/>
          </w:tcPr>
          <w:p w14:paraId="1ADCE6F3" w14:textId="77777777" w:rsidR="000B02D0" w:rsidRPr="00AC0DEA" w:rsidRDefault="000B02D0" w:rsidP="00A72622">
            <w:pPr>
              <w:pStyle w:val="TT"/>
            </w:pPr>
            <w:r w:rsidRPr="00AC0DEA">
              <w:t>attack</w:t>
            </w:r>
          </w:p>
        </w:tc>
        <w:tc>
          <w:tcPr>
            <w:tcW w:w="1038" w:type="pct"/>
            <w:shd w:val="clear" w:color="auto" w:fill="auto"/>
            <w:noWrap/>
            <w:vAlign w:val="bottom"/>
            <w:hideMark/>
          </w:tcPr>
          <w:p w14:paraId="2794AC94" w14:textId="77777777" w:rsidR="000B02D0" w:rsidRPr="00AC0DEA" w:rsidRDefault="000B02D0" w:rsidP="00A72622">
            <w:pPr>
              <w:pStyle w:val="TT"/>
            </w:pPr>
            <w:r w:rsidRPr="00AC0DEA">
              <w:t>bias</w:t>
            </w:r>
          </w:p>
        </w:tc>
        <w:tc>
          <w:tcPr>
            <w:tcW w:w="970" w:type="pct"/>
            <w:shd w:val="clear" w:color="auto" w:fill="auto"/>
            <w:noWrap/>
            <w:vAlign w:val="bottom"/>
            <w:hideMark/>
          </w:tcPr>
          <w:p w14:paraId="0DAD7B5E" w14:textId="77777777" w:rsidR="000B02D0" w:rsidRPr="00AC0DEA" w:rsidRDefault="000B02D0" w:rsidP="00A72622">
            <w:pPr>
              <w:pStyle w:val="TT"/>
            </w:pPr>
            <w:r w:rsidRPr="00AC0DEA">
              <w:t>community</w:t>
            </w:r>
          </w:p>
        </w:tc>
        <w:tc>
          <w:tcPr>
            <w:tcW w:w="962" w:type="pct"/>
            <w:shd w:val="clear" w:color="auto" w:fill="auto"/>
            <w:noWrap/>
            <w:vAlign w:val="bottom"/>
            <w:hideMark/>
          </w:tcPr>
          <w:p w14:paraId="53627135" w14:textId="77777777" w:rsidR="000B02D0" w:rsidRPr="00AC0DEA" w:rsidRDefault="000B02D0" w:rsidP="00A72622">
            <w:pPr>
              <w:pStyle w:val="TT"/>
            </w:pPr>
            <w:r w:rsidRPr="00AC0DEA">
              <w:t>authority</w:t>
            </w:r>
          </w:p>
        </w:tc>
        <w:tc>
          <w:tcPr>
            <w:tcW w:w="1068" w:type="pct"/>
            <w:shd w:val="clear" w:color="auto" w:fill="auto"/>
            <w:noWrap/>
            <w:vAlign w:val="bottom"/>
            <w:hideMark/>
          </w:tcPr>
          <w:p w14:paraId="029DD09B" w14:textId="77777777" w:rsidR="000B02D0" w:rsidRPr="00AC0DEA" w:rsidRDefault="000B02D0" w:rsidP="00A72622">
            <w:pPr>
              <w:pStyle w:val="TT"/>
            </w:pPr>
            <w:r w:rsidRPr="00AC0DEA">
              <w:t>adultery</w:t>
            </w:r>
          </w:p>
        </w:tc>
      </w:tr>
      <w:tr w:rsidR="000B02D0" w:rsidRPr="00AC0DEA" w14:paraId="4B5514D9" w14:textId="77777777" w:rsidTr="000F7549">
        <w:trPr>
          <w:trHeight w:val="320"/>
        </w:trPr>
        <w:tc>
          <w:tcPr>
            <w:tcW w:w="962" w:type="pct"/>
            <w:shd w:val="clear" w:color="auto" w:fill="auto"/>
            <w:noWrap/>
            <w:vAlign w:val="bottom"/>
            <w:hideMark/>
          </w:tcPr>
          <w:p w14:paraId="0AB392A8" w14:textId="77777777" w:rsidR="000B02D0" w:rsidRPr="00AC0DEA" w:rsidRDefault="000B02D0" w:rsidP="00A72622">
            <w:pPr>
              <w:pStyle w:val="TT"/>
            </w:pPr>
            <w:r w:rsidRPr="00AC0DEA">
              <w:t>benefit</w:t>
            </w:r>
          </w:p>
        </w:tc>
        <w:tc>
          <w:tcPr>
            <w:tcW w:w="1038" w:type="pct"/>
            <w:shd w:val="clear" w:color="auto" w:fill="auto"/>
            <w:noWrap/>
            <w:vAlign w:val="bottom"/>
            <w:hideMark/>
          </w:tcPr>
          <w:p w14:paraId="260DF6CC" w14:textId="77777777" w:rsidR="000B02D0" w:rsidRPr="00AC0DEA" w:rsidRDefault="000B02D0" w:rsidP="00A72622">
            <w:pPr>
              <w:pStyle w:val="TT"/>
            </w:pPr>
            <w:r w:rsidRPr="00AC0DEA">
              <w:t>constant</w:t>
            </w:r>
          </w:p>
        </w:tc>
        <w:tc>
          <w:tcPr>
            <w:tcW w:w="970" w:type="pct"/>
            <w:shd w:val="clear" w:color="auto" w:fill="auto"/>
            <w:noWrap/>
            <w:vAlign w:val="bottom"/>
            <w:hideMark/>
          </w:tcPr>
          <w:p w14:paraId="00C1B9B1" w14:textId="77777777" w:rsidR="000B02D0" w:rsidRPr="00AC0DEA" w:rsidRDefault="000B02D0" w:rsidP="00A72622">
            <w:pPr>
              <w:pStyle w:val="TT"/>
            </w:pPr>
            <w:r w:rsidRPr="00AC0DEA">
              <w:t>deceive</w:t>
            </w:r>
          </w:p>
        </w:tc>
        <w:tc>
          <w:tcPr>
            <w:tcW w:w="962" w:type="pct"/>
            <w:shd w:val="clear" w:color="auto" w:fill="auto"/>
            <w:noWrap/>
            <w:vAlign w:val="bottom"/>
            <w:hideMark/>
          </w:tcPr>
          <w:p w14:paraId="22FD7D04" w14:textId="77777777" w:rsidR="000B02D0" w:rsidRPr="00AC0DEA" w:rsidRDefault="000B02D0" w:rsidP="00A72622">
            <w:pPr>
              <w:pStyle w:val="TT"/>
            </w:pPr>
            <w:r w:rsidRPr="00AC0DEA">
              <w:t>class</w:t>
            </w:r>
          </w:p>
        </w:tc>
        <w:tc>
          <w:tcPr>
            <w:tcW w:w="1068" w:type="pct"/>
            <w:shd w:val="clear" w:color="auto" w:fill="auto"/>
            <w:noWrap/>
            <w:vAlign w:val="bottom"/>
            <w:hideMark/>
          </w:tcPr>
          <w:p w14:paraId="71B1C164" w14:textId="77777777" w:rsidR="000B02D0" w:rsidRPr="00AC0DEA" w:rsidRDefault="000B02D0" w:rsidP="00A72622">
            <w:pPr>
              <w:pStyle w:val="TT"/>
            </w:pPr>
            <w:r w:rsidRPr="00AC0DEA">
              <w:t>church</w:t>
            </w:r>
          </w:p>
        </w:tc>
      </w:tr>
      <w:tr w:rsidR="000B02D0" w:rsidRPr="00AC0DEA" w14:paraId="2F91813C" w14:textId="77777777" w:rsidTr="000F7549">
        <w:trPr>
          <w:trHeight w:val="320"/>
        </w:trPr>
        <w:tc>
          <w:tcPr>
            <w:tcW w:w="962" w:type="pct"/>
            <w:shd w:val="clear" w:color="auto" w:fill="auto"/>
            <w:noWrap/>
            <w:vAlign w:val="bottom"/>
            <w:hideMark/>
          </w:tcPr>
          <w:p w14:paraId="1A0DA047" w14:textId="77777777" w:rsidR="000B02D0" w:rsidRPr="00AC0DEA" w:rsidRDefault="000B02D0" w:rsidP="00A72622">
            <w:pPr>
              <w:pStyle w:val="TT"/>
            </w:pPr>
            <w:r w:rsidRPr="00AC0DEA">
              <w:t>care</w:t>
            </w:r>
          </w:p>
        </w:tc>
        <w:tc>
          <w:tcPr>
            <w:tcW w:w="1038" w:type="pct"/>
            <w:shd w:val="clear" w:color="auto" w:fill="auto"/>
            <w:noWrap/>
            <w:vAlign w:val="bottom"/>
            <w:hideMark/>
          </w:tcPr>
          <w:p w14:paraId="17CA764C" w14:textId="77777777" w:rsidR="000B02D0" w:rsidRPr="00AC0DEA" w:rsidRDefault="000B02D0" w:rsidP="00A72622">
            <w:pPr>
              <w:pStyle w:val="TT"/>
            </w:pPr>
            <w:r w:rsidRPr="00AC0DEA">
              <w:t>discriminate</w:t>
            </w:r>
          </w:p>
        </w:tc>
        <w:tc>
          <w:tcPr>
            <w:tcW w:w="970" w:type="pct"/>
            <w:shd w:val="clear" w:color="auto" w:fill="auto"/>
            <w:noWrap/>
            <w:vAlign w:val="bottom"/>
            <w:hideMark/>
          </w:tcPr>
          <w:p w14:paraId="4D29056B" w14:textId="77777777" w:rsidR="000B02D0" w:rsidRPr="00AC0DEA" w:rsidRDefault="000B02D0" w:rsidP="00A72622">
            <w:pPr>
              <w:pStyle w:val="TT"/>
            </w:pPr>
            <w:r w:rsidRPr="00AC0DEA">
              <w:t>desert</w:t>
            </w:r>
          </w:p>
        </w:tc>
        <w:tc>
          <w:tcPr>
            <w:tcW w:w="962" w:type="pct"/>
            <w:shd w:val="clear" w:color="auto" w:fill="auto"/>
            <w:noWrap/>
            <w:vAlign w:val="bottom"/>
            <w:hideMark/>
          </w:tcPr>
          <w:p w14:paraId="39C1C279" w14:textId="77777777" w:rsidR="000B02D0" w:rsidRPr="00AC0DEA" w:rsidRDefault="000B02D0" w:rsidP="00A72622">
            <w:pPr>
              <w:pStyle w:val="TT"/>
            </w:pPr>
            <w:r w:rsidRPr="00AC0DEA">
              <w:t>command</w:t>
            </w:r>
          </w:p>
        </w:tc>
        <w:tc>
          <w:tcPr>
            <w:tcW w:w="1068" w:type="pct"/>
            <w:shd w:val="clear" w:color="auto" w:fill="auto"/>
            <w:noWrap/>
            <w:vAlign w:val="bottom"/>
            <w:hideMark/>
          </w:tcPr>
          <w:p w14:paraId="594E6550" w14:textId="77777777" w:rsidR="000B02D0" w:rsidRPr="00AC0DEA" w:rsidRDefault="000B02D0" w:rsidP="00A72622">
            <w:pPr>
              <w:pStyle w:val="TT"/>
            </w:pPr>
            <w:r w:rsidRPr="00AC0DEA">
              <w:t>clean</w:t>
            </w:r>
          </w:p>
        </w:tc>
      </w:tr>
      <w:tr w:rsidR="000B02D0" w:rsidRPr="00AC0DEA" w14:paraId="7441300E" w14:textId="77777777" w:rsidTr="000F7549">
        <w:trPr>
          <w:trHeight w:val="320"/>
        </w:trPr>
        <w:tc>
          <w:tcPr>
            <w:tcW w:w="962" w:type="pct"/>
            <w:shd w:val="clear" w:color="auto" w:fill="auto"/>
            <w:noWrap/>
            <w:vAlign w:val="bottom"/>
            <w:hideMark/>
          </w:tcPr>
          <w:p w14:paraId="7C17A619" w14:textId="77777777" w:rsidR="000B02D0" w:rsidRPr="00AC0DEA" w:rsidRDefault="000B02D0" w:rsidP="00A72622">
            <w:pPr>
              <w:pStyle w:val="TT"/>
            </w:pPr>
            <w:r w:rsidRPr="00AC0DEA">
              <w:t>cruel</w:t>
            </w:r>
          </w:p>
        </w:tc>
        <w:tc>
          <w:tcPr>
            <w:tcW w:w="1038" w:type="pct"/>
            <w:shd w:val="clear" w:color="auto" w:fill="auto"/>
            <w:noWrap/>
            <w:vAlign w:val="bottom"/>
            <w:hideMark/>
          </w:tcPr>
          <w:p w14:paraId="324BFBFA" w14:textId="77777777" w:rsidR="000B02D0" w:rsidRPr="00AC0DEA" w:rsidRDefault="000B02D0" w:rsidP="00A72622">
            <w:pPr>
              <w:pStyle w:val="TT"/>
            </w:pPr>
            <w:r w:rsidRPr="00AC0DEA">
              <w:t>equal</w:t>
            </w:r>
          </w:p>
        </w:tc>
        <w:tc>
          <w:tcPr>
            <w:tcW w:w="970" w:type="pct"/>
            <w:shd w:val="clear" w:color="auto" w:fill="auto"/>
            <w:noWrap/>
            <w:vAlign w:val="bottom"/>
            <w:hideMark/>
          </w:tcPr>
          <w:p w14:paraId="280E7911" w14:textId="77777777" w:rsidR="000B02D0" w:rsidRPr="00AC0DEA" w:rsidRDefault="000B02D0" w:rsidP="00A72622">
            <w:pPr>
              <w:pStyle w:val="TT"/>
            </w:pPr>
            <w:r w:rsidRPr="00AC0DEA">
              <w:t>family</w:t>
            </w:r>
          </w:p>
        </w:tc>
        <w:tc>
          <w:tcPr>
            <w:tcW w:w="962" w:type="pct"/>
            <w:shd w:val="clear" w:color="auto" w:fill="auto"/>
            <w:noWrap/>
            <w:vAlign w:val="bottom"/>
            <w:hideMark/>
          </w:tcPr>
          <w:p w14:paraId="4E475372" w14:textId="77777777" w:rsidR="000B02D0" w:rsidRPr="00AC0DEA" w:rsidRDefault="000B02D0" w:rsidP="00A72622">
            <w:pPr>
              <w:pStyle w:val="TT"/>
            </w:pPr>
            <w:r w:rsidRPr="00AC0DEA">
              <w:t>control</w:t>
            </w:r>
          </w:p>
        </w:tc>
        <w:tc>
          <w:tcPr>
            <w:tcW w:w="1068" w:type="pct"/>
            <w:shd w:val="clear" w:color="auto" w:fill="auto"/>
            <w:noWrap/>
            <w:vAlign w:val="bottom"/>
            <w:hideMark/>
          </w:tcPr>
          <w:p w14:paraId="21592730" w14:textId="77777777" w:rsidR="000B02D0" w:rsidRPr="00AC0DEA" w:rsidRDefault="000B02D0" w:rsidP="00A72622">
            <w:pPr>
              <w:pStyle w:val="TT"/>
            </w:pPr>
            <w:r w:rsidRPr="00AC0DEA">
              <w:t>dirt</w:t>
            </w:r>
          </w:p>
        </w:tc>
      </w:tr>
      <w:tr w:rsidR="000B02D0" w:rsidRPr="00AC0DEA" w14:paraId="68148FBA" w14:textId="77777777" w:rsidTr="000F7549">
        <w:trPr>
          <w:trHeight w:val="320"/>
        </w:trPr>
        <w:tc>
          <w:tcPr>
            <w:tcW w:w="962" w:type="pct"/>
            <w:shd w:val="clear" w:color="auto" w:fill="auto"/>
            <w:noWrap/>
            <w:vAlign w:val="bottom"/>
            <w:hideMark/>
          </w:tcPr>
          <w:p w14:paraId="03DD7E34" w14:textId="77777777" w:rsidR="000B02D0" w:rsidRPr="00AC0DEA" w:rsidRDefault="000B02D0" w:rsidP="00A72622">
            <w:pPr>
              <w:pStyle w:val="TT"/>
            </w:pPr>
            <w:r w:rsidRPr="00AC0DEA">
              <w:t>crush</w:t>
            </w:r>
          </w:p>
        </w:tc>
        <w:tc>
          <w:tcPr>
            <w:tcW w:w="1038" w:type="pct"/>
            <w:shd w:val="clear" w:color="auto" w:fill="auto"/>
            <w:noWrap/>
            <w:vAlign w:val="bottom"/>
            <w:hideMark/>
          </w:tcPr>
          <w:p w14:paraId="633F40C5" w14:textId="77777777" w:rsidR="000B02D0" w:rsidRPr="00AC0DEA" w:rsidRDefault="000B02D0" w:rsidP="00A72622">
            <w:pPr>
              <w:pStyle w:val="TT"/>
            </w:pPr>
            <w:r w:rsidRPr="00AC0DEA">
              <w:t>equate</w:t>
            </w:r>
          </w:p>
        </w:tc>
        <w:tc>
          <w:tcPr>
            <w:tcW w:w="970" w:type="pct"/>
            <w:shd w:val="clear" w:color="auto" w:fill="auto"/>
            <w:noWrap/>
            <w:vAlign w:val="bottom"/>
            <w:hideMark/>
          </w:tcPr>
          <w:p w14:paraId="0CA4A208" w14:textId="77777777" w:rsidR="000B02D0" w:rsidRPr="00AC0DEA" w:rsidRDefault="000B02D0" w:rsidP="00A72622">
            <w:pPr>
              <w:pStyle w:val="TT"/>
            </w:pPr>
            <w:r w:rsidRPr="00AC0DEA">
              <w:t>fellow</w:t>
            </w:r>
          </w:p>
        </w:tc>
        <w:tc>
          <w:tcPr>
            <w:tcW w:w="962" w:type="pct"/>
            <w:shd w:val="clear" w:color="auto" w:fill="auto"/>
            <w:noWrap/>
            <w:vAlign w:val="bottom"/>
            <w:hideMark/>
          </w:tcPr>
          <w:p w14:paraId="22E8C5EE" w14:textId="77777777" w:rsidR="000B02D0" w:rsidRPr="00AC0DEA" w:rsidRDefault="000B02D0" w:rsidP="00A72622">
            <w:pPr>
              <w:pStyle w:val="TT"/>
            </w:pPr>
            <w:r w:rsidRPr="00AC0DEA">
              <w:t>defect</w:t>
            </w:r>
          </w:p>
        </w:tc>
        <w:tc>
          <w:tcPr>
            <w:tcW w:w="1068" w:type="pct"/>
            <w:shd w:val="clear" w:color="auto" w:fill="auto"/>
            <w:noWrap/>
            <w:vAlign w:val="bottom"/>
            <w:hideMark/>
          </w:tcPr>
          <w:p w14:paraId="56FDF7B4" w14:textId="77777777" w:rsidR="000B02D0" w:rsidRPr="00AC0DEA" w:rsidRDefault="000B02D0" w:rsidP="00A72622">
            <w:pPr>
              <w:pStyle w:val="TT"/>
            </w:pPr>
            <w:r w:rsidRPr="00AC0DEA">
              <w:t>disease</w:t>
            </w:r>
          </w:p>
        </w:tc>
      </w:tr>
      <w:tr w:rsidR="000B02D0" w:rsidRPr="00AC0DEA" w14:paraId="12F72F4D" w14:textId="77777777" w:rsidTr="000F7549">
        <w:trPr>
          <w:trHeight w:val="320"/>
        </w:trPr>
        <w:tc>
          <w:tcPr>
            <w:tcW w:w="962" w:type="pct"/>
            <w:shd w:val="clear" w:color="auto" w:fill="auto"/>
            <w:noWrap/>
            <w:vAlign w:val="bottom"/>
            <w:hideMark/>
          </w:tcPr>
          <w:p w14:paraId="77DABC84" w14:textId="77777777" w:rsidR="000B02D0" w:rsidRPr="00AC0DEA" w:rsidRDefault="000B02D0" w:rsidP="00A72622">
            <w:pPr>
              <w:pStyle w:val="TT"/>
            </w:pPr>
            <w:r w:rsidRPr="00AC0DEA">
              <w:t>damage</w:t>
            </w:r>
          </w:p>
        </w:tc>
        <w:tc>
          <w:tcPr>
            <w:tcW w:w="1038" w:type="pct"/>
            <w:shd w:val="clear" w:color="auto" w:fill="auto"/>
            <w:noWrap/>
            <w:vAlign w:val="bottom"/>
            <w:hideMark/>
          </w:tcPr>
          <w:p w14:paraId="1D7F0E04" w14:textId="77777777" w:rsidR="000B02D0" w:rsidRPr="00AC0DEA" w:rsidRDefault="000B02D0" w:rsidP="00A72622">
            <w:pPr>
              <w:pStyle w:val="TT"/>
            </w:pPr>
            <w:r w:rsidRPr="00AC0DEA">
              <w:t>even</w:t>
            </w:r>
          </w:p>
        </w:tc>
        <w:tc>
          <w:tcPr>
            <w:tcW w:w="970" w:type="pct"/>
            <w:shd w:val="clear" w:color="auto" w:fill="auto"/>
            <w:noWrap/>
            <w:vAlign w:val="bottom"/>
            <w:hideMark/>
          </w:tcPr>
          <w:p w14:paraId="2E495EE2" w14:textId="77777777" w:rsidR="000B02D0" w:rsidRPr="00AC0DEA" w:rsidRDefault="000B02D0" w:rsidP="00A72622">
            <w:pPr>
              <w:pStyle w:val="TT"/>
            </w:pPr>
            <w:r w:rsidRPr="00AC0DEA">
              <w:t>foreign</w:t>
            </w:r>
          </w:p>
        </w:tc>
        <w:tc>
          <w:tcPr>
            <w:tcW w:w="962" w:type="pct"/>
            <w:shd w:val="clear" w:color="auto" w:fill="auto"/>
            <w:noWrap/>
            <w:vAlign w:val="bottom"/>
            <w:hideMark/>
          </w:tcPr>
          <w:p w14:paraId="4FC9DD1E" w14:textId="77777777" w:rsidR="000B02D0" w:rsidRPr="00AC0DEA" w:rsidRDefault="000B02D0" w:rsidP="00A72622">
            <w:pPr>
              <w:pStyle w:val="TT"/>
            </w:pPr>
            <w:r w:rsidRPr="00AC0DEA">
              <w:t>defer</w:t>
            </w:r>
          </w:p>
        </w:tc>
        <w:tc>
          <w:tcPr>
            <w:tcW w:w="1068" w:type="pct"/>
            <w:shd w:val="clear" w:color="auto" w:fill="auto"/>
            <w:noWrap/>
            <w:vAlign w:val="bottom"/>
            <w:hideMark/>
          </w:tcPr>
          <w:p w14:paraId="0E3499A6" w14:textId="77777777" w:rsidR="000B02D0" w:rsidRPr="00AC0DEA" w:rsidRDefault="000B02D0" w:rsidP="00A72622">
            <w:pPr>
              <w:pStyle w:val="TT"/>
            </w:pPr>
            <w:r w:rsidRPr="00AC0DEA">
              <w:t>disgust</w:t>
            </w:r>
          </w:p>
        </w:tc>
      </w:tr>
      <w:tr w:rsidR="000B02D0" w:rsidRPr="00AC0DEA" w14:paraId="3E804983" w14:textId="77777777" w:rsidTr="000F7549">
        <w:trPr>
          <w:trHeight w:val="320"/>
        </w:trPr>
        <w:tc>
          <w:tcPr>
            <w:tcW w:w="962" w:type="pct"/>
            <w:shd w:val="clear" w:color="auto" w:fill="auto"/>
            <w:noWrap/>
            <w:vAlign w:val="bottom"/>
            <w:hideMark/>
          </w:tcPr>
          <w:p w14:paraId="2FDE6714" w14:textId="77777777" w:rsidR="000B02D0" w:rsidRPr="00AC0DEA" w:rsidRDefault="000B02D0" w:rsidP="00A72622">
            <w:pPr>
              <w:pStyle w:val="TT"/>
            </w:pPr>
            <w:r w:rsidRPr="00AC0DEA">
              <w:lastRenderedPageBreak/>
              <w:t>danger</w:t>
            </w:r>
          </w:p>
        </w:tc>
        <w:tc>
          <w:tcPr>
            <w:tcW w:w="1038" w:type="pct"/>
            <w:shd w:val="clear" w:color="auto" w:fill="auto"/>
            <w:noWrap/>
            <w:vAlign w:val="bottom"/>
            <w:hideMark/>
          </w:tcPr>
          <w:p w14:paraId="02253666" w14:textId="77777777" w:rsidR="000B02D0" w:rsidRPr="00AC0DEA" w:rsidRDefault="000B02D0" w:rsidP="00A72622">
            <w:pPr>
              <w:pStyle w:val="TT"/>
            </w:pPr>
            <w:r w:rsidRPr="00AC0DEA">
              <w:t>exclude</w:t>
            </w:r>
          </w:p>
        </w:tc>
        <w:tc>
          <w:tcPr>
            <w:tcW w:w="970" w:type="pct"/>
            <w:shd w:val="clear" w:color="auto" w:fill="auto"/>
            <w:noWrap/>
            <w:vAlign w:val="bottom"/>
            <w:hideMark/>
          </w:tcPr>
          <w:p w14:paraId="68A48925" w14:textId="77777777" w:rsidR="000B02D0" w:rsidRPr="00AC0DEA" w:rsidRDefault="000B02D0" w:rsidP="00A72622">
            <w:pPr>
              <w:pStyle w:val="TT"/>
            </w:pPr>
            <w:r w:rsidRPr="00AC0DEA">
              <w:t>group</w:t>
            </w:r>
          </w:p>
        </w:tc>
        <w:tc>
          <w:tcPr>
            <w:tcW w:w="962" w:type="pct"/>
            <w:shd w:val="clear" w:color="auto" w:fill="auto"/>
            <w:noWrap/>
            <w:vAlign w:val="bottom"/>
            <w:hideMark/>
          </w:tcPr>
          <w:p w14:paraId="0B2E4316" w14:textId="77777777" w:rsidR="000B02D0" w:rsidRPr="00AC0DEA" w:rsidRDefault="000B02D0" w:rsidP="00A72622">
            <w:pPr>
              <w:pStyle w:val="TT"/>
            </w:pPr>
            <w:r w:rsidRPr="00AC0DEA">
              <w:t>defy</w:t>
            </w:r>
          </w:p>
        </w:tc>
        <w:tc>
          <w:tcPr>
            <w:tcW w:w="1068" w:type="pct"/>
            <w:shd w:val="clear" w:color="auto" w:fill="auto"/>
            <w:noWrap/>
            <w:vAlign w:val="bottom"/>
            <w:hideMark/>
          </w:tcPr>
          <w:p w14:paraId="08D06A07" w14:textId="77777777" w:rsidR="000B02D0" w:rsidRPr="00AC0DEA" w:rsidRDefault="000B02D0" w:rsidP="00A72622">
            <w:pPr>
              <w:pStyle w:val="TT"/>
            </w:pPr>
            <w:r w:rsidRPr="00AC0DEA">
              <w:t>gross</w:t>
            </w:r>
          </w:p>
        </w:tc>
      </w:tr>
      <w:tr w:rsidR="000B02D0" w:rsidRPr="00AC0DEA" w14:paraId="58B19A2E" w14:textId="77777777" w:rsidTr="000F7549">
        <w:trPr>
          <w:trHeight w:val="320"/>
        </w:trPr>
        <w:tc>
          <w:tcPr>
            <w:tcW w:w="962" w:type="pct"/>
            <w:shd w:val="clear" w:color="auto" w:fill="auto"/>
            <w:noWrap/>
            <w:vAlign w:val="bottom"/>
            <w:hideMark/>
          </w:tcPr>
          <w:p w14:paraId="5A90FE8E" w14:textId="77777777" w:rsidR="000B02D0" w:rsidRPr="00AC0DEA" w:rsidRDefault="000B02D0" w:rsidP="00A72622">
            <w:pPr>
              <w:pStyle w:val="TT"/>
            </w:pPr>
            <w:r w:rsidRPr="00AC0DEA">
              <w:t>defend</w:t>
            </w:r>
          </w:p>
        </w:tc>
        <w:tc>
          <w:tcPr>
            <w:tcW w:w="1038" w:type="pct"/>
            <w:shd w:val="clear" w:color="auto" w:fill="auto"/>
            <w:noWrap/>
            <w:vAlign w:val="bottom"/>
            <w:hideMark/>
          </w:tcPr>
          <w:p w14:paraId="078270DF" w14:textId="77777777" w:rsidR="000B02D0" w:rsidRPr="00AC0DEA" w:rsidRDefault="000B02D0" w:rsidP="00A72622">
            <w:pPr>
              <w:pStyle w:val="TT"/>
            </w:pPr>
            <w:r w:rsidRPr="00AC0DEA">
              <w:t>fair</w:t>
            </w:r>
          </w:p>
        </w:tc>
        <w:tc>
          <w:tcPr>
            <w:tcW w:w="970" w:type="pct"/>
            <w:shd w:val="clear" w:color="auto" w:fill="auto"/>
            <w:noWrap/>
            <w:vAlign w:val="bottom"/>
            <w:hideMark/>
          </w:tcPr>
          <w:p w14:paraId="3230C1FA" w14:textId="77777777" w:rsidR="000B02D0" w:rsidRPr="00AC0DEA" w:rsidRDefault="000B02D0" w:rsidP="00A72622">
            <w:pPr>
              <w:pStyle w:val="TT"/>
            </w:pPr>
            <w:r w:rsidRPr="00AC0DEA">
              <w:t>individual</w:t>
            </w:r>
          </w:p>
        </w:tc>
        <w:tc>
          <w:tcPr>
            <w:tcW w:w="962" w:type="pct"/>
            <w:shd w:val="clear" w:color="auto" w:fill="auto"/>
            <w:noWrap/>
            <w:vAlign w:val="bottom"/>
            <w:hideMark/>
          </w:tcPr>
          <w:p w14:paraId="138E58AF" w14:textId="77777777" w:rsidR="000B02D0" w:rsidRPr="00AC0DEA" w:rsidRDefault="000B02D0" w:rsidP="00A72622">
            <w:pPr>
              <w:pStyle w:val="TT"/>
            </w:pPr>
            <w:r w:rsidRPr="00AC0DEA">
              <w:t>desert</w:t>
            </w:r>
          </w:p>
        </w:tc>
        <w:tc>
          <w:tcPr>
            <w:tcW w:w="1068" w:type="pct"/>
            <w:shd w:val="clear" w:color="auto" w:fill="auto"/>
            <w:noWrap/>
            <w:vAlign w:val="bottom"/>
            <w:hideMark/>
          </w:tcPr>
          <w:p w14:paraId="56ECE247" w14:textId="77777777" w:rsidR="000B02D0" w:rsidRPr="00AC0DEA" w:rsidRDefault="000B02D0" w:rsidP="00A72622">
            <w:pPr>
              <w:pStyle w:val="TT"/>
            </w:pPr>
            <w:r w:rsidRPr="00AC0DEA">
              <w:t>innocent</w:t>
            </w:r>
          </w:p>
        </w:tc>
      </w:tr>
      <w:tr w:rsidR="000B02D0" w:rsidRPr="00AC0DEA" w14:paraId="5849FC51" w14:textId="77777777" w:rsidTr="000F7549">
        <w:trPr>
          <w:trHeight w:val="320"/>
        </w:trPr>
        <w:tc>
          <w:tcPr>
            <w:tcW w:w="962" w:type="pct"/>
            <w:shd w:val="clear" w:color="auto" w:fill="auto"/>
            <w:noWrap/>
            <w:vAlign w:val="bottom"/>
            <w:hideMark/>
          </w:tcPr>
          <w:p w14:paraId="3074AF21" w14:textId="77777777" w:rsidR="000B02D0" w:rsidRPr="00AC0DEA" w:rsidRDefault="000B02D0" w:rsidP="00A72622">
            <w:pPr>
              <w:pStyle w:val="TT"/>
            </w:pPr>
            <w:r w:rsidRPr="00AC0DEA">
              <w:t>destroy</w:t>
            </w:r>
          </w:p>
        </w:tc>
        <w:tc>
          <w:tcPr>
            <w:tcW w:w="1038" w:type="pct"/>
            <w:shd w:val="clear" w:color="auto" w:fill="auto"/>
            <w:noWrap/>
            <w:vAlign w:val="bottom"/>
            <w:hideMark/>
          </w:tcPr>
          <w:p w14:paraId="076F455B" w14:textId="77777777" w:rsidR="000B02D0" w:rsidRPr="00AC0DEA" w:rsidRDefault="000B02D0" w:rsidP="00A72622">
            <w:pPr>
              <w:pStyle w:val="TT"/>
            </w:pPr>
            <w:r w:rsidRPr="00AC0DEA">
              <w:t>favor</w:t>
            </w:r>
          </w:p>
        </w:tc>
        <w:tc>
          <w:tcPr>
            <w:tcW w:w="970" w:type="pct"/>
            <w:shd w:val="clear" w:color="auto" w:fill="auto"/>
            <w:noWrap/>
            <w:vAlign w:val="bottom"/>
            <w:hideMark/>
          </w:tcPr>
          <w:p w14:paraId="52C468A8" w14:textId="77777777" w:rsidR="000B02D0" w:rsidRPr="00AC0DEA" w:rsidRDefault="000B02D0" w:rsidP="00A72622">
            <w:pPr>
              <w:pStyle w:val="TT"/>
            </w:pPr>
            <w:r w:rsidRPr="00AC0DEA">
              <w:t>member</w:t>
            </w:r>
          </w:p>
        </w:tc>
        <w:tc>
          <w:tcPr>
            <w:tcW w:w="962" w:type="pct"/>
            <w:shd w:val="clear" w:color="auto" w:fill="auto"/>
            <w:noWrap/>
            <w:vAlign w:val="bottom"/>
            <w:hideMark/>
          </w:tcPr>
          <w:p w14:paraId="53EFE280" w14:textId="77777777" w:rsidR="000B02D0" w:rsidRPr="00AC0DEA" w:rsidRDefault="000B02D0" w:rsidP="00A72622">
            <w:pPr>
              <w:pStyle w:val="TT"/>
            </w:pPr>
            <w:r w:rsidRPr="00AC0DEA">
              <w:t>duty</w:t>
            </w:r>
          </w:p>
        </w:tc>
        <w:tc>
          <w:tcPr>
            <w:tcW w:w="1068" w:type="pct"/>
            <w:shd w:val="clear" w:color="auto" w:fill="auto"/>
            <w:noWrap/>
            <w:vAlign w:val="bottom"/>
            <w:hideMark/>
          </w:tcPr>
          <w:p w14:paraId="34D130CD" w14:textId="77777777" w:rsidR="000B02D0" w:rsidRPr="00AC0DEA" w:rsidRDefault="000B02D0" w:rsidP="00A72622">
            <w:pPr>
              <w:pStyle w:val="TT"/>
            </w:pPr>
            <w:r w:rsidRPr="00AC0DEA">
              <w:t>modest</w:t>
            </w:r>
          </w:p>
        </w:tc>
      </w:tr>
      <w:tr w:rsidR="000B02D0" w:rsidRPr="00AC0DEA" w14:paraId="6A02412A" w14:textId="77777777" w:rsidTr="000F7549">
        <w:trPr>
          <w:trHeight w:val="320"/>
        </w:trPr>
        <w:tc>
          <w:tcPr>
            <w:tcW w:w="962" w:type="pct"/>
            <w:shd w:val="clear" w:color="auto" w:fill="auto"/>
            <w:noWrap/>
            <w:vAlign w:val="bottom"/>
            <w:hideMark/>
          </w:tcPr>
          <w:p w14:paraId="29619315" w14:textId="77777777" w:rsidR="000B02D0" w:rsidRPr="00AC0DEA" w:rsidRDefault="000B02D0" w:rsidP="00A72622">
            <w:pPr>
              <w:pStyle w:val="TT"/>
            </w:pPr>
            <w:r w:rsidRPr="00AC0DEA">
              <w:t>fight</w:t>
            </w:r>
          </w:p>
        </w:tc>
        <w:tc>
          <w:tcPr>
            <w:tcW w:w="1038" w:type="pct"/>
            <w:shd w:val="clear" w:color="auto" w:fill="auto"/>
            <w:noWrap/>
            <w:vAlign w:val="bottom"/>
            <w:hideMark/>
          </w:tcPr>
          <w:p w14:paraId="1F545670" w14:textId="77777777" w:rsidR="000B02D0" w:rsidRPr="00AC0DEA" w:rsidRDefault="000B02D0" w:rsidP="00A72622">
            <w:pPr>
              <w:pStyle w:val="TT"/>
            </w:pPr>
            <w:r w:rsidRPr="00AC0DEA">
              <w:t>honest</w:t>
            </w:r>
          </w:p>
        </w:tc>
        <w:tc>
          <w:tcPr>
            <w:tcW w:w="970" w:type="pct"/>
            <w:shd w:val="clear" w:color="auto" w:fill="auto"/>
            <w:noWrap/>
            <w:vAlign w:val="bottom"/>
            <w:hideMark/>
          </w:tcPr>
          <w:p w14:paraId="0184B6F2" w14:textId="77777777" w:rsidR="000B02D0" w:rsidRPr="00AC0DEA" w:rsidRDefault="000B02D0" w:rsidP="00A72622">
            <w:pPr>
              <w:pStyle w:val="TT"/>
            </w:pPr>
            <w:r w:rsidRPr="00AC0DEA">
              <w:t>nation</w:t>
            </w:r>
          </w:p>
        </w:tc>
        <w:tc>
          <w:tcPr>
            <w:tcW w:w="962" w:type="pct"/>
            <w:shd w:val="clear" w:color="auto" w:fill="auto"/>
            <w:noWrap/>
            <w:vAlign w:val="bottom"/>
            <w:hideMark/>
          </w:tcPr>
          <w:p w14:paraId="5B6B147D" w14:textId="77777777" w:rsidR="000B02D0" w:rsidRPr="00AC0DEA" w:rsidRDefault="000B02D0" w:rsidP="00A72622">
            <w:pPr>
              <w:pStyle w:val="TT"/>
            </w:pPr>
            <w:r w:rsidRPr="00AC0DEA">
              <w:t>faith</w:t>
            </w:r>
          </w:p>
        </w:tc>
        <w:tc>
          <w:tcPr>
            <w:tcW w:w="1068" w:type="pct"/>
            <w:shd w:val="clear" w:color="auto" w:fill="auto"/>
            <w:noWrap/>
            <w:vAlign w:val="bottom"/>
            <w:hideMark/>
          </w:tcPr>
          <w:p w14:paraId="35FDF08E" w14:textId="77777777" w:rsidR="000B02D0" w:rsidRPr="00AC0DEA" w:rsidRDefault="000B02D0" w:rsidP="00A72622">
            <w:pPr>
              <w:pStyle w:val="TT"/>
            </w:pPr>
            <w:r w:rsidRPr="00AC0DEA">
              <w:t>preserve</w:t>
            </w:r>
          </w:p>
        </w:tc>
      </w:tr>
      <w:tr w:rsidR="000B02D0" w:rsidRPr="00AC0DEA" w14:paraId="3D3FAA60" w14:textId="77777777" w:rsidTr="000F7549">
        <w:trPr>
          <w:trHeight w:val="320"/>
        </w:trPr>
        <w:tc>
          <w:tcPr>
            <w:tcW w:w="962" w:type="pct"/>
            <w:shd w:val="clear" w:color="auto" w:fill="auto"/>
            <w:noWrap/>
            <w:vAlign w:val="bottom"/>
            <w:hideMark/>
          </w:tcPr>
          <w:p w14:paraId="738AD055" w14:textId="77777777" w:rsidR="000B02D0" w:rsidRPr="00AC0DEA" w:rsidRDefault="000B02D0" w:rsidP="00A72622">
            <w:pPr>
              <w:pStyle w:val="TT"/>
            </w:pPr>
            <w:r w:rsidRPr="00AC0DEA">
              <w:t>guard</w:t>
            </w:r>
          </w:p>
        </w:tc>
        <w:tc>
          <w:tcPr>
            <w:tcW w:w="1038" w:type="pct"/>
            <w:shd w:val="clear" w:color="auto" w:fill="auto"/>
            <w:noWrap/>
            <w:vAlign w:val="bottom"/>
            <w:hideMark/>
          </w:tcPr>
          <w:p w14:paraId="2F67322F" w14:textId="77777777" w:rsidR="000B02D0" w:rsidRPr="00AC0DEA" w:rsidRDefault="000B02D0" w:rsidP="00A72622">
            <w:pPr>
              <w:pStyle w:val="TT"/>
            </w:pPr>
            <w:r w:rsidRPr="00AC0DEA">
              <w:t>impartial</w:t>
            </w:r>
          </w:p>
        </w:tc>
        <w:tc>
          <w:tcPr>
            <w:tcW w:w="970" w:type="pct"/>
            <w:shd w:val="clear" w:color="auto" w:fill="auto"/>
            <w:noWrap/>
            <w:vAlign w:val="bottom"/>
            <w:hideMark/>
          </w:tcPr>
          <w:p w14:paraId="24FCFEBB" w14:textId="77777777" w:rsidR="000B02D0" w:rsidRPr="00AC0DEA" w:rsidRDefault="000B02D0" w:rsidP="00A72622">
            <w:pPr>
              <w:pStyle w:val="TT"/>
            </w:pPr>
            <w:r w:rsidRPr="00AC0DEA">
              <w:t>side</w:t>
            </w:r>
          </w:p>
        </w:tc>
        <w:tc>
          <w:tcPr>
            <w:tcW w:w="962" w:type="pct"/>
            <w:shd w:val="clear" w:color="auto" w:fill="auto"/>
            <w:noWrap/>
            <w:vAlign w:val="bottom"/>
            <w:hideMark/>
          </w:tcPr>
          <w:p w14:paraId="18C5149E" w14:textId="77777777" w:rsidR="000B02D0" w:rsidRPr="00AC0DEA" w:rsidRDefault="000B02D0" w:rsidP="00A72622">
            <w:pPr>
              <w:pStyle w:val="TT"/>
            </w:pPr>
            <w:r w:rsidRPr="00AC0DEA">
              <w:t>father</w:t>
            </w:r>
          </w:p>
        </w:tc>
        <w:tc>
          <w:tcPr>
            <w:tcW w:w="1068" w:type="pct"/>
            <w:shd w:val="clear" w:color="auto" w:fill="auto"/>
            <w:noWrap/>
            <w:vAlign w:val="bottom"/>
            <w:hideMark/>
          </w:tcPr>
          <w:p w14:paraId="5BB4AC37" w14:textId="77777777" w:rsidR="000B02D0" w:rsidRPr="00AC0DEA" w:rsidRDefault="000B02D0" w:rsidP="00A72622">
            <w:pPr>
              <w:pStyle w:val="TT"/>
            </w:pPr>
            <w:r w:rsidRPr="00AC0DEA">
              <w:t>promiscuous</w:t>
            </w:r>
          </w:p>
        </w:tc>
      </w:tr>
      <w:tr w:rsidR="000B02D0" w:rsidRPr="00AC0DEA" w14:paraId="2AA3063F" w14:textId="77777777" w:rsidTr="000F7549">
        <w:trPr>
          <w:trHeight w:val="320"/>
        </w:trPr>
        <w:tc>
          <w:tcPr>
            <w:tcW w:w="962" w:type="pct"/>
            <w:shd w:val="clear" w:color="auto" w:fill="auto"/>
            <w:noWrap/>
            <w:vAlign w:val="bottom"/>
            <w:hideMark/>
          </w:tcPr>
          <w:p w14:paraId="4E77EA09" w14:textId="77777777" w:rsidR="000B02D0" w:rsidRPr="00AC0DEA" w:rsidRDefault="000B02D0" w:rsidP="00A72622">
            <w:pPr>
              <w:pStyle w:val="TT"/>
            </w:pPr>
            <w:r w:rsidRPr="00AC0DEA">
              <w:t>harm</w:t>
            </w:r>
          </w:p>
        </w:tc>
        <w:tc>
          <w:tcPr>
            <w:tcW w:w="1038" w:type="pct"/>
            <w:shd w:val="clear" w:color="auto" w:fill="auto"/>
            <w:noWrap/>
            <w:vAlign w:val="bottom"/>
            <w:hideMark/>
          </w:tcPr>
          <w:p w14:paraId="695A27D8" w14:textId="77777777" w:rsidR="000B02D0" w:rsidRPr="00AC0DEA" w:rsidRDefault="000B02D0" w:rsidP="00A72622">
            <w:pPr>
              <w:pStyle w:val="TT"/>
            </w:pPr>
            <w:r w:rsidRPr="00AC0DEA">
              <w:t>just</w:t>
            </w:r>
          </w:p>
        </w:tc>
        <w:tc>
          <w:tcPr>
            <w:tcW w:w="970" w:type="pct"/>
            <w:shd w:val="clear" w:color="auto" w:fill="auto"/>
            <w:noWrap/>
            <w:vAlign w:val="bottom"/>
            <w:hideMark/>
          </w:tcPr>
          <w:p w14:paraId="42B77BBC" w14:textId="77777777" w:rsidR="000B02D0" w:rsidRPr="00AC0DEA" w:rsidRDefault="000B02D0" w:rsidP="00A72622">
            <w:pPr>
              <w:pStyle w:val="TT"/>
            </w:pPr>
            <w:r w:rsidRPr="00AC0DEA">
              <w:t>together</w:t>
            </w:r>
          </w:p>
        </w:tc>
        <w:tc>
          <w:tcPr>
            <w:tcW w:w="962" w:type="pct"/>
            <w:shd w:val="clear" w:color="auto" w:fill="auto"/>
            <w:noWrap/>
            <w:vAlign w:val="bottom"/>
            <w:hideMark/>
          </w:tcPr>
          <w:p w14:paraId="1412B537" w14:textId="77777777" w:rsidR="000B02D0" w:rsidRPr="00AC0DEA" w:rsidRDefault="000B02D0" w:rsidP="00A72622">
            <w:pPr>
              <w:pStyle w:val="TT"/>
            </w:pPr>
            <w:r w:rsidRPr="00AC0DEA">
              <w:t>honor</w:t>
            </w:r>
          </w:p>
        </w:tc>
        <w:tc>
          <w:tcPr>
            <w:tcW w:w="1068" w:type="pct"/>
            <w:shd w:val="clear" w:color="auto" w:fill="auto"/>
            <w:noWrap/>
            <w:vAlign w:val="bottom"/>
            <w:hideMark/>
          </w:tcPr>
          <w:p w14:paraId="2CBEB142" w14:textId="77777777" w:rsidR="000B02D0" w:rsidRPr="00AC0DEA" w:rsidRDefault="000B02D0" w:rsidP="00A72622">
            <w:pPr>
              <w:pStyle w:val="TT"/>
            </w:pPr>
            <w:r w:rsidRPr="00AC0DEA">
              <w:t>pure</w:t>
            </w:r>
          </w:p>
        </w:tc>
      </w:tr>
      <w:tr w:rsidR="000B02D0" w:rsidRPr="00AC0DEA" w14:paraId="2531DCFA" w14:textId="77777777" w:rsidTr="000F7549">
        <w:trPr>
          <w:trHeight w:val="320"/>
        </w:trPr>
        <w:tc>
          <w:tcPr>
            <w:tcW w:w="962" w:type="pct"/>
            <w:shd w:val="clear" w:color="auto" w:fill="auto"/>
            <w:noWrap/>
            <w:vAlign w:val="bottom"/>
            <w:hideMark/>
          </w:tcPr>
          <w:p w14:paraId="4B336D7C" w14:textId="77777777" w:rsidR="000B02D0" w:rsidRPr="00AC0DEA" w:rsidRDefault="000B02D0" w:rsidP="00A72622">
            <w:pPr>
              <w:pStyle w:val="TT"/>
            </w:pPr>
            <w:r w:rsidRPr="00AC0DEA">
              <w:t>hurt</w:t>
            </w:r>
          </w:p>
        </w:tc>
        <w:tc>
          <w:tcPr>
            <w:tcW w:w="1038" w:type="pct"/>
            <w:shd w:val="clear" w:color="auto" w:fill="auto"/>
            <w:noWrap/>
            <w:vAlign w:val="bottom"/>
            <w:hideMark/>
          </w:tcPr>
          <w:p w14:paraId="0EFC1CA5" w14:textId="77777777" w:rsidR="000B02D0" w:rsidRPr="00AC0DEA" w:rsidRDefault="000B02D0" w:rsidP="00A72622">
            <w:pPr>
              <w:pStyle w:val="TT"/>
            </w:pPr>
            <w:r w:rsidRPr="00AC0DEA">
              <w:t>justify</w:t>
            </w:r>
          </w:p>
        </w:tc>
        <w:tc>
          <w:tcPr>
            <w:tcW w:w="970" w:type="pct"/>
            <w:shd w:val="clear" w:color="auto" w:fill="auto"/>
            <w:noWrap/>
            <w:vAlign w:val="bottom"/>
            <w:hideMark/>
          </w:tcPr>
          <w:p w14:paraId="78E39D4F" w14:textId="77777777" w:rsidR="000B02D0" w:rsidRPr="00AC0DEA" w:rsidRDefault="000B02D0" w:rsidP="00A72622">
            <w:pPr>
              <w:pStyle w:val="TT"/>
            </w:pPr>
            <w:r w:rsidRPr="00AC0DEA">
              <w:t>trait</w:t>
            </w:r>
          </w:p>
        </w:tc>
        <w:tc>
          <w:tcPr>
            <w:tcW w:w="962" w:type="pct"/>
            <w:shd w:val="clear" w:color="auto" w:fill="auto"/>
            <w:noWrap/>
            <w:vAlign w:val="bottom"/>
            <w:hideMark/>
          </w:tcPr>
          <w:p w14:paraId="4F16E8D1" w14:textId="77777777" w:rsidR="000B02D0" w:rsidRPr="00AC0DEA" w:rsidRDefault="000B02D0" w:rsidP="00A72622">
            <w:pPr>
              <w:pStyle w:val="TT"/>
            </w:pPr>
            <w:r w:rsidRPr="00AC0DEA">
              <w:t>law</w:t>
            </w:r>
          </w:p>
        </w:tc>
        <w:tc>
          <w:tcPr>
            <w:tcW w:w="1068" w:type="pct"/>
            <w:shd w:val="clear" w:color="auto" w:fill="auto"/>
            <w:noWrap/>
            <w:vAlign w:val="bottom"/>
            <w:hideMark/>
          </w:tcPr>
          <w:p w14:paraId="3CEE835A" w14:textId="77777777" w:rsidR="000B02D0" w:rsidRPr="00AC0DEA" w:rsidRDefault="000B02D0" w:rsidP="00A72622">
            <w:pPr>
              <w:pStyle w:val="TT"/>
            </w:pPr>
            <w:r w:rsidRPr="00AC0DEA">
              <w:t>right</w:t>
            </w:r>
          </w:p>
        </w:tc>
      </w:tr>
      <w:tr w:rsidR="000B02D0" w:rsidRPr="00AC0DEA" w14:paraId="31FB683B" w14:textId="77777777" w:rsidTr="000F7549">
        <w:trPr>
          <w:trHeight w:val="320"/>
        </w:trPr>
        <w:tc>
          <w:tcPr>
            <w:tcW w:w="962" w:type="pct"/>
            <w:shd w:val="clear" w:color="auto" w:fill="auto"/>
            <w:noWrap/>
            <w:vAlign w:val="bottom"/>
            <w:hideMark/>
          </w:tcPr>
          <w:p w14:paraId="04F72F07" w14:textId="77777777" w:rsidR="000B02D0" w:rsidRPr="00AC0DEA" w:rsidRDefault="000B02D0" w:rsidP="00A72622">
            <w:pPr>
              <w:pStyle w:val="TT"/>
            </w:pPr>
            <w:r w:rsidRPr="00AC0DEA">
              <w:t>kill</w:t>
            </w:r>
          </w:p>
        </w:tc>
        <w:tc>
          <w:tcPr>
            <w:tcW w:w="1038" w:type="pct"/>
            <w:shd w:val="clear" w:color="auto" w:fill="auto"/>
            <w:noWrap/>
            <w:vAlign w:val="bottom"/>
            <w:hideMark/>
          </w:tcPr>
          <w:p w14:paraId="19D3C89B" w14:textId="77777777" w:rsidR="000B02D0" w:rsidRPr="00AC0DEA" w:rsidRDefault="000B02D0" w:rsidP="00A72622">
            <w:pPr>
              <w:pStyle w:val="TT"/>
            </w:pPr>
            <w:r w:rsidRPr="00AC0DEA">
              <w:t>prefer</w:t>
            </w:r>
          </w:p>
        </w:tc>
        <w:tc>
          <w:tcPr>
            <w:tcW w:w="970" w:type="pct"/>
            <w:shd w:val="clear" w:color="auto" w:fill="auto"/>
            <w:noWrap/>
            <w:vAlign w:val="bottom"/>
            <w:hideMark/>
          </w:tcPr>
          <w:p w14:paraId="6CC3AA76" w14:textId="77777777" w:rsidR="000B02D0" w:rsidRPr="00AC0DEA" w:rsidRDefault="000B02D0" w:rsidP="00A72622">
            <w:pPr>
              <w:pStyle w:val="TT"/>
            </w:pPr>
            <w:r w:rsidRPr="00AC0DEA">
              <w:t>unite</w:t>
            </w:r>
          </w:p>
        </w:tc>
        <w:tc>
          <w:tcPr>
            <w:tcW w:w="962" w:type="pct"/>
            <w:shd w:val="clear" w:color="auto" w:fill="auto"/>
            <w:noWrap/>
            <w:vAlign w:val="bottom"/>
            <w:hideMark/>
          </w:tcPr>
          <w:p w14:paraId="296F6E00" w14:textId="77777777" w:rsidR="000B02D0" w:rsidRPr="00AC0DEA" w:rsidRDefault="000B02D0" w:rsidP="00A72622">
            <w:pPr>
              <w:pStyle w:val="TT"/>
            </w:pPr>
            <w:r w:rsidRPr="00AC0DEA">
              <w:t>lead</w:t>
            </w:r>
          </w:p>
        </w:tc>
        <w:tc>
          <w:tcPr>
            <w:tcW w:w="1068" w:type="pct"/>
            <w:shd w:val="clear" w:color="auto" w:fill="auto"/>
            <w:noWrap/>
            <w:vAlign w:val="bottom"/>
            <w:hideMark/>
          </w:tcPr>
          <w:p w14:paraId="32DBB6AA" w14:textId="77777777" w:rsidR="000B02D0" w:rsidRPr="00AC0DEA" w:rsidRDefault="000B02D0" w:rsidP="00A72622">
            <w:pPr>
              <w:pStyle w:val="TT"/>
            </w:pPr>
            <w:r w:rsidRPr="00AC0DEA">
              <w:t>ruin</w:t>
            </w:r>
          </w:p>
        </w:tc>
      </w:tr>
      <w:tr w:rsidR="000B02D0" w:rsidRPr="00AC0DEA" w14:paraId="310E5C9F" w14:textId="77777777" w:rsidTr="000F7549">
        <w:trPr>
          <w:trHeight w:val="320"/>
        </w:trPr>
        <w:tc>
          <w:tcPr>
            <w:tcW w:w="962" w:type="pct"/>
            <w:shd w:val="clear" w:color="auto" w:fill="auto"/>
            <w:noWrap/>
            <w:vAlign w:val="bottom"/>
            <w:hideMark/>
          </w:tcPr>
          <w:p w14:paraId="14DA7C6C" w14:textId="77777777" w:rsidR="000B02D0" w:rsidRPr="00AC0DEA" w:rsidRDefault="000B02D0" w:rsidP="00A72622">
            <w:pPr>
              <w:pStyle w:val="TT"/>
            </w:pPr>
            <w:r w:rsidRPr="00AC0DEA">
              <w:t>preserve</w:t>
            </w:r>
          </w:p>
        </w:tc>
        <w:tc>
          <w:tcPr>
            <w:tcW w:w="1038" w:type="pct"/>
            <w:shd w:val="clear" w:color="auto" w:fill="auto"/>
            <w:noWrap/>
            <w:vAlign w:val="bottom"/>
            <w:hideMark/>
          </w:tcPr>
          <w:p w14:paraId="1CE3FEAC" w14:textId="77777777" w:rsidR="000B02D0" w:rsidRPr="00AC0DEA" w:rsidRDefault="000B02D0" w:rsidP="00A72622">
            <w:pPr>
              <w:pStyle w:val="TT"/>
            </w:pPr>
            <w:r w:rsidRPr="00AC0DEA">
              <w:t>prejudice</w:t>
            </w:r>
          </w:p>
        </w:tc>
        <w:tc>
          <w:tcPr>
            <w:tcW w:w="970" w:type="pct"/>
            <w:shd w:val="clear" w:color="auto" w:fill="auto"/>
            <w:noWrap/>
            <w:vAlign w:val="bottom"/>
            <w:hideMark/>
          </w:tcPr>
          <w:p w14:paraId="71ADD23D" w14:textId="77777777" w:rsidR="000B02D0" w:rsidRPr="00AC0DEA" w:rsidRDefault="000B02D0" w:rsidP="00A72622">
            <w:pPr>
              <w:pStyle w:val="TT"/>
            </w:pPr>
          </w:p>
        </w:tc>
        <w:tc>
          <w:tcPr>
            <w:tcW w:w="962" w:type="pct"/>
            <w:shd w:val="clear" w:color="auto" w:fill="auto"/>
            <w:noWrap/>
            <w:vAlign w:val="bottom"/>
            <w:hideMark/>
          </w:tcPr>
          <w:p w14:paraId="3467727C" w14:textId="77777777" w:rsidR="000B02D0" w:rsidRPr="00AC0DEA" w:rsidRDefault="000B02D0" w:rsidP="00A72622">
            <w:pPr>
              <w:pStyle w:val="TT"/>
            </w:pPr>
            <w:r w:rsidRPr="00AC0DEA">
              <w:t>legal</w:t>
            </w:r>
          </w:p>
        </w:tc>
        <w:tc>
          <w:tcPr>
            <w:tcW w:w="1068" w:type="pct"/>
            <w:shd w:val="clear" w:color="auto" w:fill="auto"/>
            <w:noWrap/>
            <w:vAlign w:val="bottom"/>
            <w:hideMark/>
          </w:tcPr>
          <w:p w14:paraId="7F9FD07E" w14:textId="77777777" w:rsidR="000B02D0" w:rsidRPr="00AC0DEA" w:rsidRDefault="000B02D0" w:rsidP="00A72622">
            <w:pPr>
              <w:pStyle w:val="TT"/>
            </w:pPr>
            <w:r w:rsidRPr="00AC0DEA">
              <w:t>sacred</w:t>
            </w:r>
          </w:p>
        </w:tc>
      </w:tr>
      <w:tr w:rsidR="000B02D0" w:rsidRPr="00AC0DEA" w14:paraId="2C6BE374" w14:textId="77777777" w:rsidTr="000F7549">
        <w:trPr>
          <w:trHeight w:val="320"/>
        </w:trPr>
        <w:tc>
          <w:tcPr>
            <w:tcW w:w="962" w:type="pct"/>
            <w:shd w:val="clear" w:color="auto" w:fill="auto"/>
            <w:noWrap/>
            <w:vAlign w:val="bottom"/>
            <w:hideMark/>
          </w:tcPr>
          <w:p w14:paraId="0F041A81" w14:textId="77777777" w:rsidR="000B02D0" w:rsidRPr="00AC0DEA" w:rsidRDefault="000B02D0" w:rsidP="00A72622">
            <w:pPr>
              <w:pStyle w:val="TT"/>
            </w:pPr>
            <w:r w:rsidRPr="00AC0DEA">
              <w:t>protect</w:t>
            </w:r>
          </w:p>
        </w:tc>
        <w:tc>
          <w:tcPr>
            <w:tcW w:w="1038" w:type="pct"/>
            <w:shd w:val="clear" w:color="auto" w:fill="auto"/>
            <w:noWrap/>
            <w:vAlign w:val="bottom"/>
            <w:hideMark/>
          </w:tcPr>
          <w:p w14:paraId="2B797911" w14:textId="77777777" w:rsidR="000B02D0" w:rsidRPr="00AC0DEA" w:rsidRDefault="000B02D0" w:rsidP="00A72622">
            <w:pPr>
              <w:pStyle w:val="TT"/>
            </w:pPr>
            <w:r w:rsidRPr="00AC0DEA">
              <w:t>reason</w:t>
            </w:r>
          </w:p>
        </w:tc>
        <w:tc>
          <w:tcPr>
            <w:tcW w:w="970" w:type="pct"/>
            <w:shd w:val="clear" w:color="auto" w:fill="auto"/>
            <w:noWrap/>
            <w:vAlign w:val="bottom"/>
            <w:hideMark/>
          </w:tcPr>
          <w:p w14:paraId="6E264F79" w14:textId="77777777" w:rsidR="000B02D0" w:rsidRPr="00AC0DEA" w:rsidRDefault="000B02D0" w:rsidP="00A72622">
            <w:pPr>
              <w:pStyle w:val="TT"/>
            </w:pPr>
          </w:p>
        </w:tc>
        <w:tc>
          <w:tcPr>
            <w:tcW w:w="962" w:type="pct"/>
            <w:shd w:val="clear" w:color="auto" w:fill="auto"/>
            <w:noWrap/>
            <w:vAlign w:val="bottom"/>
            <w:hideMark/>
          </w:tcPr>
          <w:p w14:paraId="4EC3CE0A" w14:textId="77777777" w:rsidR="000B02D0" w:rsidRPr="00AC0DEA" w:rsidRDefault="000B02D0" w:rsidP="00A72622">
            <w:pPr>
              <w:pStyle w:val="TT"/>
            </w:pPr>
            <w:r w:rsidRPr="00AC0DEA">
              <w:t>mother</w:t>
            </w:r>
          </w:p>
        </w:tc>
        <w:tc>
          <w:tcPr>
            <w:tcW w:w="1068" w:type="pct"/>
            <w:shd w:val="clear" w:color="auto" w:fill="auto"/>
            <w:noWrap/>
            <w:vAlign w:val="bottom"/>
            <w:hideMark/>
          </w:tcPr>
          <w:p w14:paraId="48C443DA" w14:textId="77777777" w:rsidR="000B02D0" w:rsidRPr="00AC0DEA" w:rsidRDefault="000B02D0" w:rsidP="00A72622">
            <w:pPr>
              <w:pStyle w:val="TT"/>
            </w:pPr>
            <w:r w:rsidRPr="00AC0DEA">
              <w:t>sick</w:t>
            </w:r>
          </w:p>
        </w:tc>
      </w:tr>
      <w:tr w:rsidR="000B02D0" w:rsidRPr="00AC0DEA" w14:paraId="3AD6246B" w14:textId="77777777" w:rsidTr="000F7549">
        <w:trPr>
          <w:trHeight w:val="320"/>
        </w:trPr>
        <w:tc>
          <w:tcPr>
            <w:tcW w:w="962" w:type="pct"/>
            <w:shd w:val="clear" w:color="auto" w:fill="auto"/>
            <w:noWrap/>
            <w:vAlign w:val="bottom"/>
            <w:hideMark/>
          </w:tcPr>
          <w:p w14:paraId="4201AA23" w14:textId="77777777" w:rsidR="000B02D0" w:rsidRPr="00AC0DEA" w:rsidRDefault="000B02D0" w:rsidP="00A72622">
            <w:pPr>
              <w:pStyle w:val="TT"/>
            </w:pPr>
            <w:r w:rsidRPr="00AC0DEA">
              <w:t>ruin</w:t>
            </w:r>
          </w:p>
        </w:tc>
        <w:tc>
          <w:tcPr>
            <w:tcW w:w="1038" w:type="pct"/>
            <w:shd w:val="clear" w:color="auto" w:fill="auto"/>
            <w:noWrap/>
            <w:vAlign w:val="bottom"/>
            <w:hideMark/>
          </w:tcPr>
          <w:p w14:paraId="54E8E81D" w14:textId="77777777" w:rsidR="000B02D0" w:rsidRPr="00AC0DEA" w:rsidRDefault="000B02D0" w:rsidP="00A72622">
            <w:pPr>
              <w:pStyle w:val="TT"/>
            </w:pPr>
            <w:r w:rsidRPr="00AC0DEA">
              <w:t>right</w:t>
            </w:r>
          </w:p>
        </w:tc>
        <w:tc>
          <w:tcPr>
            <w:tcW w:w="970" w:type="pct"/>
            <w:shd w:val="clear" w:color="auto" w:fill="auto"/>
            <w:noWrap/>
            <w:vAlign w:val="bottom"/>
            <w:hideMark/>
          </w:tcPr>
          <w:p w14:paraId="061D93DB" w14:textId="77777777" w:rsidR="000B02D0" w:rsidRPr="00AC0DEA" w:rsidRDefault="000B02D0" w:rsidP="00A72622">
            <w:pPr>
              <w:pStyle w:val="TT"/>
            </w:pPr>
          </w:p>
        </w:tc>
        <w:tc>
          <w:tcPr>
            <w:tcW w:w="962" w:type="pct"/>
            <w:shd w:val="clear" w:color="auto" w:fill="auto"/>
            <w:noWrap/>
            <w:vAlign w:val="bottom"/>
            <w:hideMark/>
          </w:tcPr>
          <w:p w14:paraId="37BDDA94" w14:textId="77777777" w:rsidR="000B02D0" w:rsidRPr="00AC0DEA" w:rsidRDefault="000B02D0" w:rsidP="00A72622">
            <w:pPr>
              <w:pStyle w:val="TT"/>
            </w:pPr>
            <w:r w:rsidRPr="00AC0DEA">
              <w:t>obey</w:t>
            </w:r>
          </w:p>
        </w:tc>
        <w:tc>
          <w:tcPr>
            <w:tcW w:w="1068" w:type="pct"/>
            <w:shd w:val="clear" w:color="auto" w:fill="auto"/>
            <w:noWrap/>
            <w:vAlign w:val="bottom"/>
            <w:hideMark/>
          </w:tcPr>
          <w:p w14:paraId="09772514" w14:textId="77777777" w:rsidR="000B02D0" w:rsidRPr="00AC0DEA" w:rsidRDefault="000B02D0" w:rsidP="00A72622">
            <w:pPr>
              <w:pStyle w:val="TT"/>
            </w:pPr>
            <w:r w:rsidRPr="00AC0DEA">
              <w:t>sin</w:t>
            </w:r>
          </w:p>
        </w:tc>
      </w:tr>
      <w:tr w:rsidR="000B02D0" w:rsidRPr="00AC0DEA" w14:paraId="3537A731" w14:textId="77777777" w:rsidTr="000F7549">
        <w:trPr>
          <w:trHeight w:val="320"/>
        </w:trPr>
        <w:tc>
          <w:tcPr>
            <w:tcW w:w="962" w:type="pct"/>
            <w:shd w:val="clear" w:color="auto" w:fill="auto"/>
            <w:noWrap/>
            <w:vAlign w:val="bottom"/>
            <w:hideMark/>
          </w:tcPr>
          <w:p w14:paraId="443FE088" w14:textId="77777777" w:rsidR="000B02D0" w:rsidRPr="00AC0DEA" w:rsidRDefault="000B02D0" w:rsidP="00A72622">
            <w:pPr>
              <w:pStyle w:val="TT"/>
            </w:pPr>
            <w:r w:rsidRPr="00AC0DEA">
              <w:t>safe</w:t>
            </w:r>
          </w:p>
        </w:tc>
        <w:tc>
          <w:tcPr>
            <w:tcW w:w="1038" w:type="pct"/>
            <w:shd w:val="clear" w:color="auto" w:fill="auto"/>
            <w:noWrap/>
            <w:vAlign w:val="bottom"/>
            <w:hideMark/>
          </w:tcPr>
          <w:p w14:paraId="61959C11" w14:textId="77777777" w:rsidR="000B02D0" w:rsidRPr="00AC0DEA" w:rsidRDefault="000B02D0" w:rsidP="00A72622">
            <w:pPr>
              <w:pStyle w:val="TT"/>
            </w:pPr>
            <w:r w:rsidRPr="00AC0DEA">
              <w:t>tolerate</w:t>
            </w:r>
          </w:p>
        </w:tc>
        <w:tc>
          <w:tcPr>
            <w:tcW w:w="970" w:type="pct"/>
            <w:shd w:val="clear" w:color="auto" w:fill="auto"/>
            <w:noWrap/>
            <w:vAlign w:val="bottom"/>
            <w:hideMark/>
          </w:tcPr>
          <w:p w14:paraId="43913023" w14:textId="77777777" w:rsidR="000B02D0" w:rsidRPr="00AC0DEA" w:rsidRDefault="000B02D0" w:rsidP="00A72622">
            <w:pPr>
              <w:pStyle w:val="TT"/>
            </w:pPr>
          </w:p>
        </w:tc>
        <w:tc>
          <w:tcPr>
            <w:tcW w:w="962" w:type="pct"/>
            <w:shd w:val="clear" w:color="auto" w:fill="auto"/>
            <w:noWrap/>
            <w:vAlign w:val="bottom"/>
            <w:hideMark/>
          </w:tcPr>
          <w:p w14:paraId="33F08123" w14:textId="77777777" w:rsidR="000B02D0" w:rsidRPr="00AC0DEA" w:rsidRDefault="000B02D0" w:rsidP="00A72622">
            <w:pPr>
              <w:pStyle w:val="TT"/>
            </w:pPr>
            <w:r w:rsidRPr="00AC0DEA">
              <w:t>oppose</w:t>
            </w:r>
          </w:p>
        </w:tc>
        <w:tc>
          <w:tcPr>
            <w:tcW w:w="1068" w:type="pct"/>
            <w:shd w:val="clear" w:color="auto" w:fill="auto"/>
            <w:noWrap/>
            <w:vAlign w:val="bottom"/>
            <w:hideMark/>
          </w:tcPr>
          <w:p w14:paraId="2C96EE10" w14:textId="77777777" w:rsidR="000B02D0" w:rsidRPr="00AC0DEA" w:rsidRDefault="000B02D0" w:rsidP="00A72622">
            <w:pPr>
              <w:pStyle w:val="TT"/>
            </w:pPr>
            <w:r w:rsidRPr="00AC0DEA">
              <w:t>trash</w:t>
            </w:r>
          </w:p>
        </w:tc>
      </w:tr>
      <w:tr w:rsidR="000B02D0" w:rsidRPr="00AC0DEA" w14:paraId="4AFF577C" w14:textId="77777777" w:rsidTr="000F7549">
        <w:trPr>
          <w:trHeight w:val="320"/>
        </w:trPr>
        <w:tc>
          <w:tcPr>
            <w:tcW w:w="962" w:type="pct"/>
            <w:shd w:val="clear" w:color="auto" w:fill="auto"/>
            <w:noWrap/>
            <w:vAlign w:val="bottom"/>
            <w:hideMark/>
          </w:tcPr>
          <w:p w14:paraId="3315D24D" w14:textId="77777777" w:rsidR="000B02D0" w:rsidRPr="00AC0DEA" w:rsidRDefault="000B02D0" w:rsidP="00A72622">
            <w:pPr>
              <w:pStyle w:val="TT"/>
            </w:pPr>
            <w:r w:rsidRPr="00AC0DEA">
              <w:t>shelter</w:t>
            </w:r>
          </w:p>
        </w:tc>
        <w:tc>
          <w:tcPr>
            <w:tcW w:w="1038" w:type="pct"/>
            <w:shd w:val="clear" w:color="auto" w:fill="auto"/>
            <w:noWrap/>
            <w:vAlign w:val="bottom"/>
            <w:hideMark/>
          </w:tcPr>
          <w:p w14:paraId="6731A318" w14:textId="77777777" w:rsidR="000B02D0" w:rsidRPr="00AC0DEA" w:rsidRDefault="000B02D0" w:rsidP="00A72622">
            <w:pPr>
              <w:pStyle w:val="TT"/>
            </w:pPr>
          </w:p>
        </w:tc>
        <w:tc>
          <w:tcPr>
            <w:tcW w:w="970" w:type="pct"/>
            <w:shd w:val="clear" w:color="auto" w:fill="auto"/>
            <w:noWrap/>
            <w:vAlign w:val="bottom"/>
            <w:hideMark/>
          </w:tcPr>
          <w:p w14:paraId="764AC8BA" w14:textId="77777777" w:rsidR="000B02D0" w:rsidRPr="00AC0DEA" w:rsidRDefault="000B02D0" w:rsidP="00A72622">
            <w:pPr>
              <w:pStyle w:val="TT"/>
              <w:rPr>
                <w:sz w:val="20"/>
                <w:szCs w:val="20"/>
              </w:rPr>
            </w:pPr>
          </w:p>
        </w:tc>
        <w:tc>
          <w:tcPr>
            <w:tcW w:w="962" w:type="pct"/>
            <w:shd w:val="clear" w:color="auto" w:fill="auto"/>
            <w:noWrap/>
            <w:vAlign w:val="bottom"/>
            <w:hideMark/>
          </w:tcPr>
          <w:p w14:paraId="2E036ED3" w14:textId="77777777" w:rsidR="000B02D0" w:rsidRPr="00AC0DEA" w:rsidRDefault="000B02D0" w:rsidP="00A72622">
            <w:pPr>
              <w:pStyle w:val="TT"/>
            </w:pPr>
            <w:r w:rsidRPr="00AC0DEA">
              <w:t>order</w:t>
            </w:r>
          </w:p>
        </w:tc>
        <w:tc>
          <w:tcPr>
            <w:tcW w:w="1068" w:type="pct"/>
            <w:shd w:val="clear" w:color="auto" w:fill="auto"/>
            <w:noWrap/>
            <w:vAlign w:val="bottom"/>
            <w:hideMark/>
          </w:tcPr>
          <w:p w14:paraId="54BF53D1" w14:textId="77777777" w:rsidR="000B02D0" w:rsidRPr="00AC0DEA" w:rsidRDefault="000B02D0" w:rsidP="00A72622">
            <w:pPr>
              <w:pStyle w:val="TT"/>
            </w:pPr>
            <w:r w:rsidRPr="00AC0DEA">
              <w:t>whole</w:t>
            </w:r>
          </w:p>
        </w:tc>
      </w:tr>
      <w:tr w:rsidR="000B02D0" w:rsidRPr="00AC0DEA" w14:paraId="5A39F0E1" w14:textId="77777777" w:rsidTr="000F7549">
        <w:trPr>
          <w:trHeight w:val="320"/>
        </w:trPr>
        <w:tc>
          <w:tcPr>
            <w:tcW w:w="962" w:type="pct"/>
            <w:shd w:val="clear" w:color="auto" w:fill="auto"/>
            <w:noWrap/>
            <w:vAlign w:val="bottom"/>
            <w:hideMark/>
          </w:tcPr>
          <w:p w14:paraId="40CC12BA" w14:textId="77777777" w:rsidR="000B02D0" w:rsidRPr="00AC0DEA" w:rsidRDefault="000B02D0" w:rsidP="00A72622">
            <w:pPr>
              <w:pStyle w:val="TT"/>
            </w:pPr>
            <w:r w:rsidRPr="00AC0DEA">
              <w:t>spurn</w:t>
            </w:r>
          </w:p>
        </w:tc>
        <w:tc>
          <w:tcPr>
            <w:tcW w:w="1038" w:type="pct"/>
            <w:shd w:val="clear" w:color="auto" w:fill="auto"/>
            <w:noWrap/>
            <w:vAlign w:val="bottom"/>
            <w:hideMark/>
          </w:tcPr>
          <w:p w14:paraId="6FF74BE0" w14:textId="77777777" w:rsidR="000B02D0" w:rsidRPr="00AC0DEA" w:rsidRDefault="000B02D0" w:rsidP="00A72622">
            <w:pPr>
              <w:pStyle w:val="TT"/>
            </w:pPr>
          </w:p>
        </w:tc>
        <w:tc>
          <w:tcPr>
            <w:tcW w:w="970" w:type="pct"/>
            <w:shd w:val="clear" w:color="auto" w:fill="auto"/>
            <w:noWrap/>
            <w:vAlign w:val="bottom"/>
            <w:hideMark/>
          </w:tcPr>
          <w:p w14:paraId="7D26B633" w14:textId="77777777" w:rsidR="000B02D0" w:rsidRPr="00AC0DEA" w:rsidRDefault="000B02D0" w:rsidP="00A72622">
            <w:pPr>
              <w:pStyle w:val="TT"/>
              <w:rPr>
                <w:sz w:val="20"/>
                <w:szCs w:val="20"/>
              </w:rPr>
            </w:pPr>
          </w:p>
        </w:tc>
        <w:tc>
          <w:tcPr>
            <w:tcW w:w="962" w:type="pct"/>
            <w:shd w:val="clear" w:color="auto" w:fill="auto"/>
            <w:noWrap/>
            <w:vAlign w:val="bottom"/>
            <w:hideMark/>
          </w:tcPr>
          <w:p w14:paraId="5128BD09" w14:textId="77777777" w:rsidR="000B02D0" w:rsidRPr="00AC0DEA" w:rsidRDefault="000B02D0" w:rsidP="00A72622">
            <w:pPr>
              <w:pStyle w:val="TT"/>
            </w:pPr>
            <w:r w:rsidRPr="00AC0DEA">
              <w:t>permit</w:t>
            </w:r>
          </w:p>
        </w:tc>
        <w:tc>
          <w:tcPr>
            <w:tcW w:w="1068" w:type="pct"/>
            <w:shd w:val="clear" w:color="auto" w:fill="auto"/>
            <w:noWrap/>
            <w:vAlign w:val="bottom"/>
            <w:hideMark/>
          </w:tcPr>
          <w:p w14:paraId="22E8DB83" w14:textId="77777777" w:rsidR="000B02D0" w:rsidRPr="00AC0DEA" w:rsidRDefault="000B02D0" w:rsidP="00A72622">
            <w:pPr>
              <w:pStyle w:val="TT"/>
            </w:pPr>
          </w:p>
        </w:tc>
      </w:tr>
      <w:tr w:rsidR="000B02D0" w:rsidRPr="00AC0DEA" w14:paraId="44797851" w14:textId="77777777" w:rsidTr="000F7549">
        <w:trPr>
          <w:trHeight w:val="320"/>
        </w:trPr>
        <w:tc>
          <w:tcPr>
            <w:tcW w:w="962" w:type="pct"/>
            <w:shd w:val="clear" w:color="auto" w:fill="auto"/>
            <w:noWrap/>
            <w:vAlign w:val="bottom"/>
            <w:hideMark/>
          </w:tcPr>
          <w:p w14:paraId="7BDABBBB" w14:textId="77777777" w:rsidR="000B02D0" w:rsidRPr="00AC0DEA" w:rsidRDefault="000B02D0" w:rsidP="00A72622">
            <w:pPr>
              <w:pStyle w:val="TT"/>
            </w:pPr>
            <w:r w:rsidRPr="00AC0DEA">
              <w:t>stomp</w:t>
            </w:r>
          </w:p>
        </w:tc>
        <w:tc>
          <w:tcPr>
            <w:tcW w:w="1038" w:type="pct"/>
            <w:shd w:val="clear" w:color="auto" w:fill="auto"/>
            <w:noWrap/>
            <w:vAlign w:val="bottom"/>
            <w:hideMark/>
          </w:tcPr>
          <w:p w14:paraId="1160E687" w14:textId="77777777" w:rsidR="000B02D0" w:rsidRPr="00AC0DEA" w:rsidRDefault="000B02D0" w:rsidP="00A72622">
            <w:pPr>
              <w:pStyle w:val="TT"/>
            </w:pPr>
          </w:p>
        </w:tc>
        <w:tc>
          <w:tcPr>
            <w:tcW w:w="970" w:type="pct"/>
            <w:shd w:val="clear" w:color="auto" w:fill="auto"/>
            <w:noWrap/>
            <w:vAlign w:val="bottom"/>
            <w:hideMark/>
          </w:tcPr>
          <w:p w14:paraId="4D788A9B" w14:textId="77777777" w:rsidR="000B02D0" w:rsidRPr="00AC0DEA" w:rsidRDefault="000B02D0" w:rsidP="00A72622">
            <w:pPr>
              <w:pStyle w:val="TT"/>
              <w:rPr>
                <w:sz w:val="20"/>
                <w:szCs w:val="20"/>
              </w:rPr>
            </w:pPr>
          </w:p>
        </w:tc>
        <w:tc>
          <w:tcPr>
            <w:tcW w:w="962" w:type="pct"/>
            <w:shd w:val="clear" w:color="auto" w:fill="auto"/>
            <w:noWrap/>
            <w:vAlign w:val="bottom"/>
            <w:hideMark/>
          </w:tcPr>
          <w:p w14:paraId="246A33AD" w14:textId="77777777" w:rsidR="000B02D0" w:rsidRPr="00AC0DEA" w:rsidRDefault="000B02D0" w:rsidP="00A72622">
            <w:pPr>
              <w:pStyle w:val="TT"/>
            </w:pPr>
            <w:r w:rsidRPr="00AC0DEA">
              <w:t>position</w:t>
            </w:r>
          </w:p>
        </w:tc>
        <w:tc>
          <w:tcPr>
            <w:tcW w:w="1068" w:type="pct"/>
            <w:shd w:val="clear" w:color="auto" w:fill="auto"/>
            <w:noWrap/>
            <w:vAlign w:val="bottom"/>
            <w:hideMark/>
          </w:tcPr>
          <w:p w14:paraId="194D45BF" w14:textId="77777777" w:rsidR="000B02D0" w:rsidRPr="00AC0DEA" w:rsidRDefault="000B02D0" w:rsidP="00A72622">
            <w:pPr>
              <w:pStyle w:val="TT"/>
            </w:pPr>
          </w:p>
        </w:tc>
      </w:tr>
      <w:tr w:rsidR="000B02D0" w:rsidRPr="00AC0DEA" w14:paraId="7A343F6D" w14:textId="77777777" w:rsidTr="000F7549">
        <w:trPr>
          <w:trHeight w:val="320"/>
        </w:trPr>
        <w:tc>
          <w:tcPr>
            <w:tcW w:w="962" w:type="pct"/>
            <w:shd w:val="clear" w:color="auto" w:fill="auto"/>
            <w:noWrap/>
            <w:vAlign w:val="bottom"/>
            <w:hideMark/>
          </w:tcPr>
          <w:p w14:paraId="0309A3A8" w14:textId="77777777" w:rsidR="000B02D0" w:rsidRPr="00AC0DEA" w:rsidRDefault="000B02D0" w:rsidP="00A72622">
            <w:pPr>
              <w:pStyle w:val="TT"/>
            </w:pPr>
            <w:r w:rsidRPr="00AC0DEA">
              <w:t>suffer</w:t>
            </w:r>
          </w:p>
        </w:tc>
        <w:tc>
          <w:tcPr>
            <w:tcW w:w="1038" w:type="pct"/>
            <w:shd w:val="clear" w:color="auto" w:fill="auto"/>
            <w:noWrap/>
            <w:vAlign w:val="bottom"/>
            <w:hideMark/>
          </w:tcPr>
          <w:p w14:paraId="23D80A8C" w14:textId="77777777" w:rsidR="000B02D0" w:rsidRPr="00AC0DEA" w:rsidRDefault="000B02D0" w:rsidP="00A72622">
            <w:pPr>
              <w:pStyle w:val="TT"/>
            </w:pPr>
          </w:p>
        </w:tc>
        <w:tc>
          <w:tcPr>
            <w:tcW w:w="970" w:type="pct"/>
            <w:shd w:val="clear" w:color="auto" w:fill="auto"/>
            <w:noWrap/>
            <w:vAlign w:val="bottom"/>
            <w:hideMark/>
          </w:tcPr>
          <w:p w14:paraId="32195E46" w14:textId="77777777" w:rsidR="000B02D0" w:rsidRPr="00AC0DEA" w:rsidRDefault="000B02D0" w:rsidP="00A72622">
            <w:pPr>
              <w:pStyle w:val="TT"/>
              <w:rPr>
                <w:sz w:val="20"/>
                <w:szCs w:val="20"/>
              </w:rPr>
            </w:pPr>
          </w:p>
        </w:tc>
        <w:tc>
          <w:tcPr>
            <w:tcW w:w="962" w:type="pct"/>
            <w:shd w:val="clear" w:color="auto" w:fill="auto"/>
            <w:noWrap/>
            <w:vAlign w:val="bottom"/>
            <w:hideMark/>
          </w:tcPr>
          <w:p w14:paraId="124283DE" w14:textId="77777777" w:rsidR="000B02D0" w:rsidRPr="00AC0DEA" w:rsidRDefault="000B02D0" w:rsidP="00A72622">
            <w:pPr>
              <w:pStyle w:val="TT"/>
            </w:pPr>
            <w:r w:rsidRPr="00AC0DEA">
              <w:t>preserve</w:t>
            </w:r>
          </w:p>
        </w:tc>
        <w:tc>
          <w:tcPr>
            <w:tcW w:w="1068" w:type="pct"/>
            <w:shd w:val="clear" w:color="auto" w:fill="auto"/>
            <w:noWrap/>
            <w:vAlign w:val="bottom"/>
            <w:hideMark/>
          </w:tcPr>
          <w:p w14:paraId="1CC9865C" w14:textId="77777777" w:rsidR="000B02D0" w:rsidRPr="00AC0DEA" w:rsidRDefault="000B02D0" w:rsidP="00A72622">
            <w:pPr>
              <w:pStyle w:val="TT"/>
            </w:pPr>
          </w:p>
        </w:tc>
      </w:tr>
      <w:tr w:rsidR="000B02D0" w:rsidRPr="00AC0DEA" w14:paraId="4B79C307" w14:textId="77777777" w:rsidTr="000F7549">
        <w:trPr>
          <w:trHeight w:val="320"/>
        </w:trPr>
        <w:tc>
          <w:tcPr>
            <w:tcW w:w="962" w:type="pct"/>
            <w:shd w:val="clear" w:color="auto" w:fill="auto"/>
            <w:noWrap/>
            <w:vAlign w:val="bottom"/>
            <w:hideMark/>
          </w:tcPr>
          <w:p w14:paraId="417227CB" w14:textId="77777777" w:rsidR="000B02D0" w:rsidRPr="00AC0DEA" w:rsidRDefault="000B02D0" w:rsidP="00A72622">
            <w:pPr>
              <w:pStyle w:val="TT"/>
            </w:pPr>
            <w:r w:rsidRPr="00AC0DEA">
              <w:t>sympathy</w:t>
            </w:r>
          </w:p>
        </w:tc>
        <w:tc>
          <w:tcPr>
            <w:tcW w:w="1038" w:type="pct"/>
            <w:shd w:val="clear" w:color="auto" w:fill="auto"/>
            <w:noWrap/>
            <w:vAlign w:val="bottom"/>
            <w:hideMark/>
          </w:tcPr>
          <w:p w14:paraId="536D5F80" w14:textId="77777777" w:rsidR="000B02D0" w:rsidRPr="00AC0DEA" w:rsidRDefault="000B02D0" w:rsidP="00A72622">
            <w:pPr>
              <w:pStyle w:val="TT"/>
            </w:pPr>
          </w:p>
        </w:tc>
        <w:tc>
          <w:tcPr>
            <w:tcW w:w="970" w:type="pct"/>
            <w:shd w:val="clear" w:color="auto" w:fill="auto"/>
            <w:noWrap/>
            <w:vAlign w:val="bottom"/>
            <w:hideMark/>
          </w:tcPr>
          <w:p w14:paraId="25F599A7" w14:textId="77777777" w:rsidR="000B02D0" w:rsidRPr="00AC0DEA" w:rsidRDefault="000B02D0" w:rsidP="00A72622">
            <w:pPr>
              <w:pStyle w:val="TT"/>
              <w:rPr>
                <w:sz w:val="20"/>
                <w:szCs w:val="20"/>
              </w:rPr>
            </w:pPr>
          </w:p>
        </w:tc>
        <w:tc>
          <w:tcPr>
            <w:tcW w:w="962" w:type="pct"/>
            <w:shd w:val="clear" w:color="auto" w:fill="auto"/>
            <w:noWrap/>
            <w:vAlign w:val="bottom"/>
            <w:hideMark/>
          </w:tcPr>
          <w:p w14:paraId="5A146193" w14:textId="77777777" w:rsidR="000B02D0" w:rsidRPr="00AC0DEA" w:rsidRDefault="000B02D0" w:rsidP="00A72622">
            <w:pPr>
              <w:pStyle w:val="TT"/>
            </w:pPr>
            <w:r w:rsidRPr="00AC0DEA">
              <w:t>protest</w:t>
            </w:r>
          </w:p>
        </w:tc>
        <w:tc>
          <w:tcPr>
            <w:tcW w:w="1068" w:type="pct"/>
            <w:shd w:val="clear" w:color="auto" w:fill="auto"/>
            <w:noWrap/>
            <w:vAlign w:val="bottom"/>
            <w:hideMark/>
          </w:tcPr>
          <w:p w14:paraId="5AF0304C" w14:textId="77777777" w:rsidR="000B02D0" w:rsidRPr="00AC0DEA" w:rsidRDefault="000B02D0" w:rsidP="00A72622">
            <w:pPr>
              <w:pStyle w:val="TT"/>
            </w:pPr>
          </w:p>
        </w:tc>
      </w:tr>
      <w:tr w:rsidR="000B02D0" w:rsidRPr="00AC0DEA" w14:paraId="1FBC74D5" w14:textId="77777777" w:rsidTr="000F7549">
        <w:trPr>
          <w:trHeight w:val="320"/>
        </w:trPr>
        <w:tc>
          <w:tcPr>
            <w:tcW w:w="962" w:type="pct"/>
            <w:shd w:val="clear" w:color="auto" w:fill="auto"/>
            <w:noWrap/>
            <w:vAlign w:val="bottom"/>
            <w:hideMark/>
          </w:tcPr>
          <w:p w14:paraId="193BC135" w14:textId="77777777" w:rsidR="000B02D0" w:rsidRPr="00AC0DEA" w:rsidRDefault="000B02D0" w:rsidP="00A72622">
            <w:pPr>
              <w:pStyle w:val="TT"/>
            </w:pPr>
            <w:r w:rsidRPr="00AC0DEA">
              <w:t>violent</w:t>
            </w:r>
          </w:p>
        </w:tc>
        <w:tc>
          <w:tcPr>
            <w:tcW w:w="1038" w:type="pct"/>
            <w:shd w:val="clear" w:color="auto" w:fill="auto"/>
            <w:noWrap/>
            <w:vAlign w:val="bottom"/>
            <w:hideMark/>
          </w:tcPr>
          <w:p w14:paraId="246FC3AE" w14:textId="77777777" w:rsidR="000B02D0" w:rsidRPr="00AC0DEA" w:rsidRDefault="000B02D0" w:rsidP="00A72622">
            <w:pPr>
              <w:pStyle w:val="TT"/>
            </w:pPr>
          </w:p>
        </w:tc>
        <w:tc>
          <w:tcPr>
            <w:tcW w:w="970" w:type="pct"/>
            <w:shd w:val="clear" w:color="auto" w:fill="auto"/>
            <w:noWrap/>
            <w:vAlign w:val="bottom"/>
            <w:hideMark/>
          </w:tcPr>
          <w:p w14:paraId="6EB2B13E" w14:textId="77777777" w:rsidR="000B02D0" w:rsidRPr="00AC0DEA" w:rsidRDefault="000B02D0" w:rsidP="00A72622">
            <w:pPr>
              <w:pStyle w:val="TT"/>
              <w:rPr>
                <w:sz w:val="20"/>
                <w:szCs w:val="20"/>
              </w:rPr>
            </w:pPr>
          </w:p>
        </w:tc>
        <w:tc>
          <w:tcPr>
            <w:tcW w:w="962" w:type="pct"/>
            <w:shd w:val="clear" w:color="auto" w:fill="auto"/>
            <w:noWrap/>
            <w:vAlign w:val="bottom"/>
            <w:hideMark/>
          </w:tcPr>
          <w:p w14:paraId="584678DB" w14:textId="77777777" w:rsidR="000B02D0" w:rsidRPr="00AC0DEA" w:rsidRDefault="000B02D0" w:rsidP="00A72622">
            <w:pPr>
              <w:pStyle w:val="TT"/>
            </w:pPr>
            <w:r w:rsidRPr="00AC0DEA">
              <w:t>refuse</w:t>
            </w:r>
          </w:p>
        </w:tc>
        <w:tc>
          <w:tcPr>
            <w:tcW w:w="1068" w:type="pct"/>
            <w:shd w:val="clear" w:color="auto" w:fill="auto"/>
            <w:noWrap/>
            <w:vAlign w:val="bottom"/>
            <w:hideMark/>
          </w:tcPr>
          <w:p w14:paraId="2297419A" w14:textId="77777777" w:rsidR="000B02D0" w:rsidRPr="00AC0DEA" w:rsidRDefault="000B02D0" w:rsidP="00A72622">
            <w:pPr>
              <w:pStyle w:val="TT"/>
            </w:pPr>
          </w:p>
        </w:tc>
      </w:tr>
      <w:tr w:rsidR="000B02D0" w:rsidRPr="00AC0DEA" w14:paraId="5DACF89E" w14:textId="77777777" w:rsidTr="000F7549">
        <w:trPr>
          <w:trHeight w:val="320"/>
        </w:trPr>
        <w:tc>
          <w:tcPr>
            <w:tcW w:w="962" w:type="pct"/>
            <w:shd w:val="clear" w:color="auto" w:fill="auto"/>
            <w:noWrap/>
            <w:vAlign w:val="bottom"/>
            <w:hideMark/>
          </w:tcPr>
          <w:p w14:paraId="1BDAD896" w14:textId="77777777" w:rsidR="000B02D0" w:rsidRPr="00AC0DEA" w:rsidRDefault="000B02D0" w:rsidP="00A72622">
            <w:pPr>
              <w:pStyle w:val="TT"/>
            </w:pPr>
            <w:r w:rsidRPr="00AC0DEA">
              <w:t>war</w:t>
            </w:r>
          </w:p>
        </w:tc>
        <w:tc>
          <w:tcPr>
            <w:tcW w:w="1038" w:type="pct"/>
            <w:shd w:val="clear" w:color="auto" w:fill="auto"/>
            <w:noWrap/>
            <w:vAlign w:val="bottom"/>
            <w:hideMark/>
          </w:tcPr>
          <w:p w14:paraId="35B3B7BA" w14:textId="77777777" w:rsidR="000B02D0" w:rsidRPr="00AC0DEA" w:rsidRDefault="000B02D0" w:rsidP="00A72622">
            <w:pPr>
              <w:pStyle w:val="TT"/>
            </w:pPr>
          </w:p>
        </w:tc>
        <w:tc>
          <w:tcPr>
            <w:tcW w:w="970" w:type="pct"/>
            <w:shd w:val="clear" w:color="auto" w:fill="auto"/>
            <w:noWrap/>
            <w:vAlign w:val="bottom"/>
            <w:hideMark/>
          </w:tcPr>
          <w:p w14:paraId="4A9C2E1D" w14:textId="77777777" w:rsidR="000B02D0" w:rsidRPr="00AC0DEA" w:rsidRDefault="000B02D0" w:rsidP="00A72622">
            <w:pPr>
              <w:pStyle w:val="TT"/>
              <w:rPr>
                <w:sz w:val="20"/>
                <w:szCs w:val="20"/>
              </w:rPr>
            </w:pPr>
          </w:p>
        </w:tc>
        <w:tc>
          <w:tcPr>
            <w:tcW w:w="962" w:type="pct"/>
            <w:shd w:val="clear" w:color="auto" w:fill="auto"/>
            <w:noWrap/>
            <w:vAlign w:val="bottom"/>
            <w:hideMark/>
          </w:tcPr>
          <w:p w14:paraId="64A1FCAE" w14:textId="77777777" w:rsidR="000B02D0" w:rsidRPr="00AC0DEA" w:rsidRDefault="000B02D0" w:rsidP="00A72622">
            <w:pPr>
              <w:pStyle w:val="TT"/>
            </w:pPr>
            <w:r w:rsidRPr="00AC0DEA">
              <w:t>respect</w:t>
            </w:r>
          </w:p>
        </w:tc>
        <w:tc>
          <w:tcPr>
            <w:tcW w:w="1068" w:type="pct"/>
            <w:shd w:val="clear" w:color="auto" w:fill="auto"/>
            <w:noWrap/>
            <w:vAlign w:val="bottom"/>
            <w:hideMark/>
          </w:tcPr>
          <w:p w14:paraId="35677980" w14:textId="77777777" w:rsidR="000B02D0" w:rsidRPr="00AC0DEA" w:rsidRDefault="000B02D0" w:rsidP="00A72622">
            <w:pPr>
              <w:pStyle w:val="TT"/>
            </w:pPr>
          </w:p>
        </w:tc>
      </w:tr>
      <w:tr w:rsidR="000B02D0" w:rsidRPr="00AC0DEA" w14:paraId="07A62C04" w14:textId="77777777" w:rsidTr="000F7549">
        <w:trPr>
          <w:trHeight w:val="320"/>
        </w:trPr>
        <w:tc>
          <w:tcPr>
            <w:tcW w:w="962" w:type="pct"/>
            <w:shd w:val="clear" w:color="auto" w:fill="auto"/>
            <w:noWrap/>
            <w:vAlign w:val="bottom"/>
            <w:hideMark/>
          </w:tcPr>
          <w:p w14:paraId="4FCAAC6D" w14:textId="77777777" w:rsidR="000B02D0" w:rsidRPr="00AC0DEA" w:rsidRDefault="000B02D0" w:rsidP="00A72622">
            <w:pPr>
              <w:pStyle w:val="TT"/>
              <w:rPr>
                <w:sz w:val="20"/>
                <w:szCs w:val="20"/>
              </w:rPr>
            </w:pPr>
          </w:p>
        </w:tc>
        <w:tc>
          <w:tcPr>
            <w:tcW w:w="1038" w:type="pct"/>
            <w:shd w:val="clear" w:color="auto" w:fill="auto"/>
            <w:noWrap/>
            <w:vAlign w:val="bottom"/>
            <w:hideMark/>
          </w:tcPr>
          <w:p w14:paraId="2D45A212" w14:textId="77777777" w:rsidR="000B02D0" w:rsidRPr="00AC0DEA" w:rsidRDefault="000B02D0" w:rsidP="00A72622">
            <w:pPr>
              <w:pStyle w:val="TT"/>
              <w:rPr>
                <w:sz w:val="20"/>
                <w:szCs w:val="20"/>
              </w:rPr>
            </w:pPr>
          </w:p>
        </w:tc>
        <w:tc>
          <w:tcPr>
            <w:tcW w:w="970" w:type="pct"/>
            <w:shd w:val="clear" w:color="auto" w:fill="auto"/>
            <w:noWrap/>
            <w:vAlign w:val="bottom"/>
            <w:hideMark/>
          </w:tcPr>
          <w:p w14:paraId="63676986" w14:textId="77777777" w:rsidR="000B02D0" w:rsidRPr="00AC0DEA" w:rsidRDefault="000B02D0" w:rsidP="00A72622">
            <w:pPr>
              <w:pStyle w:val="TT"/>
              <w:rPr>
                <w:sz w:val="20"/>
                <w:szCs w:val="20"/>
              </w:rPr>
            </w:pPr>
          </w:p>
        </w:tc>
        <w:tc>
          <w:tcPr>
            <w:tcW w:w="962" w:type="pct"/>
            <w:shd w:val="clear" w:color="auto" w:fill="auto"/>
            <w:noWrap/>
            <w:vAlign w:val="bottom"/>
            <w:hideMark/>
          </w:tcPr>
          <w:p w14:paraId="1148237B" w14:textId="77777777" w:rsidR="000B02D0" w:rsidRPr="00AC0DEA" w:rsidRDefault="000B02D0" w:rsidP="00A72622">
            <w:pPr>
              <w:pStyle w:val="TT"/>
            </w:pPr>
            <w:r w:rsidRPr="00AC0DEA">
              <w:t>revere</w:t>
            </w:r>
          </w:p>
        </w:tc>
        <w:tc>
          <w:tcPr>
            <w:tcW w:w="1068" w:type="pct"/>
            <w:shd w:val="clear" w:color="auto" w:fill="auto"/>
            <w:noWrap/>
            <w:vAlign w:val="bottom"/>
            <w:hideMark/>
          </w:tcPr>
          <w:p w14:paraId="1785EB72" w14:textId="77777777" w:rsidR="000B02D0" w:rsidRPr="00AC0DEA" w:rsidRDefault="000B02D0" w:rsidP="00A72622">
            <w:pPr>
              <w:pStyle w:val="TT"/>
            </w:pPr>
          </w:p>
        </w:tc>
      </w:tr>
      <w:tr w:rsidR="000B02D0" w:rsidRPr="00AC0DEA" w14:paraId="34A5E00C" w14:textId="77777777" w:rsidTr="000F7549">
        <w:trPr>
          <w:trHeight w:val="320"/>
        </w:trPr>
        <w:tc>
          <w:tcPr>
            <w:tcW w:w="962" w:type="pct"/>
            <w:shd w:val="clear" w:color="auto" w:fill="auto"/>
            <w:noWrap/>
            <w:vAlign w:val="bottom"/>
            <w:hideMark/>
          </w:tcPr>
          <w:p w14:paraId="0CF34064" w14:textId="77777777" w:rsidR="000B02D0" w:rsidRPr="00AC0DEA" w:rsidRDefault="000B02D0" w:rsidP="00A72622">
            <w:pPr>
              <w:pStyle w:val="TT"/>
              <w:rPr>
                <w:sz w:val="20"/>
                <w:szCs w:val="20"/>
              </w:rPr>
            </w:pPr>
          </w:p>
        </w:tc>
        <w:tc>
          <w:tcPr>
            <w:tcW w:w="1038" w:type="pct"/>
            <w:shd w:val="clear" w:color="auto" w:fill="auto"/>
            <w:noWrap/>
            <w:vAlign w:val="bottom"/>
            <w:hideMark/>
          </w:tcPr>
          <w:p w14:paraId="6AF9F2E0" w14:textId="77777777" w:rsidR="000B02D0" w:rsidRPr="00AC0DEA" w:rsidRDefault="000B02D0" w:rsidP="00A72622">
            <w:pPr>
              <w:pStyle w:val="TT"/>
              <w:rPr>
                <w:sz w:val="20"/>
                <w:szCs w:val="20"/>
              </w:rPr>
            </w:pPr>
          </w:p>
        </w:tc>
        <w:tc>
          <w:tcPr>
            <w:tcW w:w="970" w:type="pct"/>
            <w:shd w:val="clear" w:color="auto" w:fill="auto"/>
            <w:noWrap/>
            <w:vAlign w:val="bottom"/>
            <w:hideMark/>
          </w:tcPr>
          <w:p w14:paraId="11E75E35" w14:textId="77777777" w:rsidR="000B02D0" w:rsidRPr="00AC0DEA" w:rsidRDefault="000B02D0" w:rsidP="00A72622">
            <w:pPr>
              <w:pStyle w:val="TT"/>
              <w:rPr>
                <w:sz w:val="20"/>
                <w:szCs w:val="20"/>
              </w:rPr>
            </w:pPr>
          </w:p>
        </w:tc>
        <w:tc>
          <w:tcPr>
            <w:tcW w:w="962" w:type="pct"/>
            <w:shd w:val="clear" w:color="auto" w:fill="auto"/>
            <w:noWrap/>
            <w:vAlign w:val="bottom"/>
            <w:hideMark/>
          </w:tcPr>
          <w:p w14:paraId="7415E135" w14:textId="77777777" w:rsidR="000B02D0" w:rsidRPr="00AC0DEA" w:rsidRDefault="000B02D0" w:rsidP="00A72622">
            <w:pPr>
              <w:pStyle w:val="TT"/>
            </w:pPr>
            <w:r w:rsidRPr="00AC0DEA">
              <w:t>serve</w:t>
            </w:r>
          </w:p>
        </w:tc>
        <w:tc>
          <w:tcPr>
            <w:tcW w:w="1068" w:type="pct"/>
            <w:shd w:val="clear" w:color="auto" w:fill="auto"/>
            <w:noWrap/>
            <w:vAlign w:val="bottom"/>
            <w:hideMark/>
          </w:tcPr>
          <w:p w14:paraId="066D92D0" w14:textId="77777777" w:rsidR="000B02D0" w:rsidRPr="00AC0DEA" w:rsidRDefault="000B02D0" w:rsidP="00A72622">
            <w:pPr>
              <w:pStyle w:val="TT"/>
            </w:pPr>
          </w:p>
        </w:tc>
      </w:tr>
      <w:tr w:rsidR="000B02D0" w:rsidRPr="00AC0DEA" w14:paraId="75D9B78E" w14:textId="77777777" w:rsidTr="000F7549">
        <w:trPr>
          <w:trHeight w:val="320"/>
        </w:trPr>
        <w:tc>
          <w:tcPr>
            <w:tcW w:w="962" w:type="pct"/>
            <w:shd w:val="clear" w:color="auto" w:fill="auto"/>
            <w:noWrap/>
            <w:vAlign w:val="bottom"/>
            <w:hideMark/>
          </w:tcPr>
          <w:p w14:paraId="5A9105D3" w14:textId="77777777" w:rsidR="000B02D0" w:rsidRPr="00AC0DEA" w:rsidRDefault="000B02D0" w:rsidP="00A72622">
            <w:pPr>
              <w:pStyle w:val="TT"/>
              <w:rPr>
                <w:sz w:val="20"/>
                <w:szCs w:val="20"/>
              </w:rPr>
            </w:pPr>
          </w:p>
        </w:tc>
        <w:tc>
          <w:tcPr>
            <w:tcW w:w="1038" w:type="pct"/>
            <w:shd w:val="clear" w:color="auto" w:fill="auto"/>
            <w:noWrap/>
            <w:vAlign w:val="bottom"/>
            <w:hideMark/>
          </w:tcPr>
          <w:p w14:paraId="089944D9" w14:textId="77777777" w:rsidR="000B02D0" w:rsidRPr="00AC0DEA" w:rsidRDefault="000B02D0" w:rsidP="00A72622">
            <w:pPr>
              <w:pStyle w:val="TT"/>
              <w:rPr>
                <w:sz w:val="20"/>
                <w:szCs w:val="20"/>
              </w:rPr>
            </w:pPr>
          </w:p>
        </w:tc>
        <w:tc>
          <w:tcPr>
            <w:tcW w:w="970" w:type="pct"/>
            <w:shd w:val="clear" w:color="auto" w:fill="auto"/>
            <w:noWrap/>
            <w:vAlign w:val="bottom"/>
            <w:hideMark/>
          </w:tcPr>
          <w:p w14:paraId="7AF30076" w14:textId="77777777" w:rsidR="000B02D0" w:rsidRPr="00AC0DEA" w:rsidRDefault="000B02D0" w:rsidP="00A72622">
            <w:pPr>
              <w:pStyle w:val="TT"/>
              <w:rPr>
                <w:sz w:val="20"/>
                <w:szCs w:val="20"/>
              </w:rPr>
            </w:pPr>
          </w:p>
        </w:tc>
        <w:tc>
          <w:tcPr>
            <w:tcW w:w="962" w:type="pct"/>
            <w:shd w:val="clear" w:color="auto" w:fill="auto"/>
            <w:noWrap/>
            <w:vAlign w:val="bottom"/>
            <w:hideMark/>
          </w:tcPr>
          <w:p w14:paraId="5765A195" w14:textId="77777777" w:rsidR="000B02D0" w:rsidRPr="00AC0DEA" w:rsidRDefault="000B02D0" w:rsidP="00A72622">
            <w:pPr>
              <w:pStyle w:val="TT"/>
            </w:pPr>
            <w:r w:rsidRPr="00AC0DEA">
              <w:t>tradition</w:t>
            </w:r>
          </w:p>
        </w:tc>
        <w:tc>
          <w:tcPr>
            <w:tcW w:w="1068" w:type="pct"/>
            <w:shd w:val="clear" w:color="auto" w:fill="auto"/>
            <w:noWrap/>
            <w:vAlign w:val="bottom"/>
            <w:hideMark/>
          </w:tcPr>
          <w:p w14:paraId="70F4AE90" w14:textId="77777777" w:rsidR="000B02D0" w:rsidRPr="00AC0DEA" w:rsidRDefault="000B02D0" w:rsidP="00A72622">
            <w:pPr>
              <w:pStyle w:val="TT"/>
            </w:pPr>
          </w:p>
        </w:tc>
      </w:tr>
      <w:tr w:rsidR="000B02D0" w:rsidRPr="00AC0DEA" w14:paraId="7D25651C" w14:textId="77777777" w:rsidTr="000F7549">
        <w:trPr>
          <w:trHeight w:val="320"/>
        </w:trPr>
        <w:tc>
          <w:tcPr>
            <w:tcW w:w="962" w:type="pct"/>
            <w:shd w:val="clear" w:color="auto" w:fill="auto"/>
            <w:noWrap/>
            <w:vAlign w:val="bottom"/>
            <w:hideMark/>
          </w:tcPr>
          <w:p w14:paraId="3C63BC7F" w14:textId="77777777" w:rsidR="000B02D0" w:rsidRPr="00AC0DEA" w:rsidRDefault="000B02D0" w:rsidP="00A72622">
            <w:pPr>
              <w:pStyle w:val="TT"/>
              <w:rPr>
                <w:sz w:val="20"/>
                <w:szCs w:val="20"/>
              </w:rPr>
            </w:pPr>
          </w:p>
        </w:tc>
        <w:tc>
          <w:tcPr>
            <w:tcW w:w="1038" w:type="pct"/>
            <w:shd w:val="clear" w:color="auto" w:fill="auto"/>
            <w:noWrap/>
            <w:vAlign w:val="bottom"/>
            <w:hideMark/>
          </w:tcPr>
          <w:p w14:paraId="59431BFE" w14:textId="77777777" w:rsidR="000B02D0" w:rsidRPr="00AC0DEA" w:rsidRDefault="000B02D0" w:rsidP="00A72622">
            <w:pPr>
              <w:pStyle w:val="TT"/>
              <w:rPr>
                <w:sz w:val="20"/>
                <w:szCs w:val="20"/>
              </w:rPr>
            </w:pPr>
          </w:p>
        </w:tc>
        <w:tc>
          <w:tcPr>
            <w:tcW w:w="970" w:type="pct"/>
            <w:shd w:val="clear" w:color="auto" w:fill="auto"/>
            <w:noWrap/>
            <w:vAlign w:val="bottom"/>
            <w:hideMark/>
          </w:tcPr>
          <w:p w14:paraId="7E95C087" w14:textId="77777777" w:rsidR="000B02D0" w:rsidRPr="00AC0DEA" w:rsidRDefault="000B02D0" w:rsidP="00A72622">
            <w:pPr>
              <w:pStyle w:val="TT"/>
              <w:rPr>
                <w:sz w:val="20"/>
                <w:szCs w:val="20"/>
              </w:rPr>
            </w:pPr>
          </w:p>
        </w:tc>
        <w:tc>
          <w:tcPr>
            <w:tcW w:w="962" w:type="pct"/>
            <w:shd w:val="clear" w:color="auto" w:fill="auto"/>
            <w:noWrap/>
            <w:vAlign w:val="bottom"/>
            <w:hideMark/>
          </w:tcPr>
          <w:p w14:paraId="5207F267" w14:textId="77777777" w:rsidR="000B02D0" w:rsidRPr="00AC0DEA" w:rsidRDefault="000B02D0" w:rsidP="00A72622">
            <w:pPr>
              <w:pStyle w:val="TT"/>
            </w:pPr>
            <w:r w:rsidRPr="00AC0DEA">
              <w:t>trait</w:t>
            </w:r>
          </w:p>
        </w:tc>
        <w:tc>
          <w:tcPr>
            <w:tcW w:w="1068" w:type="pct"/>
            <w:shd w:val="clear" w:color="auto" w:fill="auto"/>
            <w:noWrap/>
            <w:vAlign w:val="bottom"/>
            <w:hideMark/>
          </w:tcPr>
          <w:p w14:paraId="15EB40E6" w14:textId="77777777" w:rsidR="000B02D0" w:rsidRPr="00AC0DEA" w:rsidRDefault="000B02D0" w:rsidP="00A72622">
            <w:pPr>
              <w:pStyle w:val="TT"/>
            </w:pPr>
          </w:p>
        </w:tc>
      </w:tr>
    </w:tbl>
    <w:p w14:paraId="1EA4CDCC" w14:textId="77777777" w:rsidR="000B02D0" w:rsidRPr="00662356" w:rsidRDefault="00A72622" w:rsidP="00C5712A">
      <w:pPr>
        <w:pStyle w:val="H2"/>
      </w:pPr>
      <w:r w:rsidRPr="00662356">
        <w:t xml:space="preserve">Exemplar 2 – </w:t>
      </w:r>
      <w:r w:rsidRPr="00AC0DEA">
        <w:t>Immigration</w:t>
      </w:r>
      <w:r w:rsidRPr="00662356">
        <w:t xml:space="preserve"> and Political Party</w:t>
      </w:r>
    </w:p>
    <w:p w14:paraId="3377D0DE" w14:textId="77777777" w:rsidR="000B02D0" w:rsidRPr="00AC0DEA" w:rsidRDefault="00A72622" w:rsidP="00A72622">
      <w:pPr>
        <w:pStyle w:val="TEXT"/>
      </w:pPr>
      <w:r w:rsidRPr="00AC0DEA">
        <w:rPr>
          <w:rFonts w:eastAsia="Cambria"/>
          <w:b/>
          <w:szCs w:val="24"/>
        </w:rPr>
        <w:t xml:space="preserve">Data collected by: </w:t>
      </w:r>
      <w:r w:rsidRPr="00AC0DEA">
        <w:rPr>
          <w:rFonts w:eastAsia="Cambria"/>
          <w:szCs w:val="24"/>
        </w:rPr>
        <w:t xml:space="preserve">William E. Padfield </w:t>
      </w:r>
    </w:p>
    <w:p w14:paraId="1694B29D" w14:textId="21DC4651" w:rsidR="000B02D0" w:rsidRPr="00AC0DEA" w:rsidRDefault="00A72622" w:rsidP="00A72622">
      <w:pPr>
        <w:pStyle w:val="TEXT"/>
      </w:pPr>
      <w:r w:rsidRPr="00AC0DEA">
        <w:rPr>
          <w:rFonts w:eastAsia="Cambria"/>
          <w:szCs w:val="24"/>
        </w:rPr>
        <w:t xml:space="preserve">The dataset includes </w:t>
      </w:r>
      <w:r w:rsidR="0009058E" w:rsidRPr="00662356">
        <w:rPr>
          <w:rFonts w:eastAsia="Cambria"/>
          <w:szCs w:val="24"/>
        </w:rPr>
        <w:t>30</w:t>
      </w:r>
      <w:r w:rsidRPr="00AC0DEA">
        <w:rPr>
          <w:rFonts w:eastAsia="Cambria"/>
          <w:szCs w:val="24"/>
        </w:rPr>
        <w:t xml:space="preserve"> congressional speeches covering the nature of immigration given to the House and Senate in more recent (2017 and later) months. These speeches were coded by political party, Republican</w:t>
      </w:r>
      <w:r w:rsidR="0009058E" w:rsidRPr="00662356">
        <w:rPr>
          <w:rFonts w:eastAsia="Cambria"/>
          <w:szCs w:val="24"/>
        </w:rPr>
        <w:t>,</w:t>
      </w:r>
      <w:r w:rsidRPr="00AC0DEA">
        <w:rPr>
          <w:rFonts w:eastAsia="Cambria"/>
          <w:szCs w:val="24"/>
        </w:rPr>
        <w:t xml:space="preserve"> </w:t>
      </w:r>
      <w:r w:rsidRPr="00C66E5B">
        <w:rPr>
          <w:rFonts w:eastAsia="Cambria"/>
          <w:szCs w:val="24"/>
        </w:rPr>
        <w:t xml:space="preserve">or Democrat, to allow for </w:t>
      </w:r>
      <w:r w:rsidRPr="00AC0DEA">
        <w:rPr>
          <w:rFonts w:eastAsia="Cambria"/>
          <w:szCs w:val="24"/>
        </w:rPr>
        <w:t xml:space="preserve">a similar moral analysis as described above, as political lean is expected to influence speech and writing patterns. </w:t>
      </w:r>
    </w:p>
    <w:p w14:paraId="6194DBF8" w14:textId="4A770B15" w:rsidR="000B02D0" w:rsidRPr="00AC0DEA" w:rsidRDefault="00A72622" w:rsidP="00A72622">
      <w:pPr>
        <w:pStyle w:val="TEXT"/>
      </w:pPr>
      <w:r w:rsidRPr="00AC0DEA">
        <w:rPr>
          <w:rFonts w:eastAsia="Cambria"/>
          <w:szCs w:val="24"/>
        </w:rPr>
        <w:t xml:space="preserve">This dataset would allow you to apply </w:t>
      </w:r>
      <w:r w:rsidR="0009058E" w:rsidRPr="00662356">
        <w:rPr>
          <w:rFonts w:eastAsia="Cambria"/>
          <w:szCs w:val="24"/>
        </w:rPr>
        <w:t>m</w:t>
      </w:r>
      <w:r w:rsidRPr="006E6A23">
        <w:rPr>
          <w:rFonts w:eastAsia="Cambria"/>
          <w:szCs w:val="24"/>
        </w:rPr>
        <w:t xml:space="preserve">oral </w:t>
      </w:r>
      <w:r w:rsidR="0009058E" w:rsidRPr="00662356">
        <w:rPr>
          <w:rFonts w:eastAsia="Cambria"/>
          <w:szCs w:val="24"/>
        </w:rPr>
        <w:t>f</w:t>
      </w:r>
      <w:r w:rsidRPr="00AC0DEA">
        <w:rPr>
          <w:rFonts w:eastAsia="Cambria"/>
          <w:szCs w:val="24"/>
        </w:rPr>
        <w:t xml:space="preserve">oundations </w:t>
      </w:r>
      <w:r w:rsidR="0009058E" w:rsidRPr="00662356">
        <w:rPr>
          <w:rFonts w:eastAsia="Cambria"/>
          <w:szCs w:val="24"/>
        </w:rPr>
        <w:t>t</w:t>
      </w:r>
      <w:r w:rsidRPr="00AC0DEA">
        <w:rPr>
          <w:rFonts w:eastAsia="Cambria"/>
          <w:szCs w:val="24"/>
        </w:rPr>
        <w:t xml:space="preserve">heory </w:t>
      </w:r>
      <w:r w:rsidR="0009058E" w:rsidRPr="00662356">
        <w:rPr>
          <w:rFonts w:eastAsia="Cambria"/>
          <w:szCs w:val="24"/>
        </w:rPr>
        <w:t xml:space="preserve">(MFT) </w:t>
      </w:r>
      <w:r w:rsidRPr="00AC0DEA">
        <w:rPr>
          <w:rFonts w:eastAsia="Cambria"/>
          <w:szCs w:val="24"/>
        </w:rPr>
        <w:t xml:space="preserve">to current political trending topics to determine </w:t>
      </w:r>
      <w:r w:rsidR="00E00C43" w:rsidRPr="00662356">
        <w:rPr>
          <w:rFonts w:eastAsia="Cambria"/>
          <w:szCs w:val="24"/>
        </w:rPr>
        <w:t>whether</w:t>
      </w:r>
      <w:r w:rsidRPr="00AC0DEA">
        <w:rPr>
          <w:rFonts w:eastAsia="Cambria"/>
          <w:szCs w:val="24"/>
        </w:rPr>
        <w:t xml:space="preserve"> there are differences in moral speech across political party. </w:t>
      </w:r>
      <w:r w:rsidRPr="00AC0DEA">
        <w:rPr>
          <w:rFonts w:eastAsia="Cambria"/>
          <w:szCs w:val="24"/>
        </w:rPr>
        <w:lastRenderedPageBreak/>
        <w:t>Immigration has always been a contested topic</w:t>
      </w:r>
      <w:r w:rsidR="00E00C43" w:rsidRPr="00662356">
        <w:rPr>
          <w:rFonts w:eastAsia="Cambria"/>
          <w:szCs w:val="24"/>
        </w:rPr>
        <w:t>,</w:t>
      </w:r>
      <w:r w:rsidRPr="00AC0DEA">
        <w:rPr>
          <w:rFonts w:eastAsia="Cambria"/>
          <w:szCs w:val="24"/>
        </w:rPr>
        <w:t xml:space="preserve"> and with the current political climate, this topic appeared to be an apt area to explore speech and discourse patterns for distinctions between Republican and Democratic Congress people. Given the research on </w:t>
      </w:r>
      <w:r w:rsidR="0009058E" w:rsidRPr="00662356">
        <w:rPr>
          <w:rFonts w:eastAsia="Cambria"/>
          <w:szCs w:val="24"/>
        </w:rPr>
        <w:t>MFT</w:t>
      </w:r>
      <w:r w:rsidRPr="00AC0DEA">
        <w:rPr>
          <w:rFonts w:eastAsia="Cambria"/>
          <w:szCs w:val="24"/>
        </w:rPr>
        <w:t xml:space="preserve">, we might expect to find that Democratic </w:t>
      </w:r>
      <w:r w:rsidRPr="0069312B">
        <w:rPr>
          <w:rFonts w:eastAsia="Cambria"/>
          <w:szCs w:val="24"/>
        </w:rPr>
        <w:t>speakers to use more individuali</w:t>
      </w:r>
      <w:r w:rsidR="005810FA" w:rsidRPr="00662356">
        <w:rPr>
          <w:rFonts w:eastAsia="Cambria"/>
          <w:szCs w:val="24"/>
        </w:rPr>
        <w:t>z</w:t>
      </w:r>
      <w:r w:rsidRPr="0069312B">
        <w:rPr>
          <w:rFonts w:eastAsia="Cambria"/>
          <w:szCs w:val="24"/>
        </w:rPr>
        <w:t xml:space="preserve">ing foundations of </w:t>
      </w:r>
      <w:r w:rsidRPr="0069312B">
        <w:rPr>
          <w:rFonts w:eastAsia="Cambria"/>
          <w:i/>
          <w:szCs w:val="24"/>
        </w:rPr>
        <w:t>harm/care</w:t>
      </w:r>
      <w:r w:rsidRPr="00662356">
        <w:rPr>
          <w:rFonts w:eastAsia="Cambria"/>
          <w:szCs w:val="24"/>
        </w:rPr>
        <w:t xml:space="preserve"> and </w:t>
      </w:r>
      <w:r w:rsidRPr="0069312B">
        <w:rPr>
          <w:rFonts w:eastAsia="Cambria"/>
          <w:i/>
          <w:szCs w:val="24"/>
        </w:rPr>
        <w:t>fairness/reciprocity</w:t>
      </w:r>
      <w:r w:rsidRPr="0069312B">
        <w:rPr>
          <w:rFonts w:eastAsia="Cambria"/>
          <w:szCs w:val="24"/>
        </w:rPr>
        <w:t xml:space="preserve">, while the Republican speakers to use more </w:t>
      </w:r>
      <w:r w:rsidRPr="0069312B">
        <w:rPr>
          <w:rFonts w:eastAsia="Cambria"/>
          <w:i/>
          <w:szCs w:val="24"/>
        </w:rPr>
        <w:t>binding</w:t>
      </w:r>
      <w:r w:rsidRPr="0069312B">
        <w:rPr>
          <w:rFonts w:eastAsia="Cambria"/>
          <w:szCs w:val="24"/>
        </w:rPr>
        <w:t xml:space="preserve"> </w:t>
      </w:r>
      <w:r w:rsidRPr="00AC0DEA">
        <w:rPr>
          <w:rFonts w:eastAsia="Cambria"/>
          <w:szCs w:val="24"/>
        </w:rPr>
        <w:t xml:space="preserve">foundations such as </w:t>
      </w:r>
      <w:r w:rsidRPr="00AC0DEA">
        <w:rPr>
          <w:rFonts w:eastAsia="Cambria"/>
          <w:i/>
          <w:szCs w:val="24"/>
        </w:rPr>
        <w:t>ingroup/loyalty</w:t>
      </w:r>
      <w:r w:rsidRPr="00AC0DEA">
        <w:rPr>
          <w:rFonts w:eastAsia="Cambria"/>
          <w:szCs w:val="24"/>
        </w:rPr>
        <w:t xml:space="preserve">, </w:t>
      </w:r>
      <w:r w:rsidRPr="00AC0DEA">
        <w:rPr>
          <w:rFonts w:eastAsia="Cambria"/>
          <w:i/>
          <w:szCs w:val="24"/>
        </w:rPr>
        <w:t>authority/respect</w:t>
      </w:r>
      <w:r w:rsidRPr="00662356">
        <w:rPr>
          <w:rFonts w:eastAsia="Cambria"/>
          <w:szCs w:val="24"/>
        </w:rPr>
        <w:t xml:space="preserve">, </w:t>
      </w:r>
      <w:r w:rsidRPr="00AC0DEA">
        <w:rPr>
          <w:rFonts w:eastAsia="Cambria"/>
          <w:szCs w:val="24"/>
        </w:rPr>
        <w:t xml:space="preserve">and </w:t>
      </w:r>
      <w:r w:rsidRPr="00AC0DEA">
        <w:rPr>
          <w:rFonts w:eastAsia="Cambria"/>
          <w:i/>
          <w:szCs w:val="24"/>
        </w:rPr>
        <w:t>purity/sanctity</w:t>
      </w:r>
      <w:r w:rsidRPr="00AC0DEA">
        <w:rPr>
          <w:rFonts w:eastAsia="Cambria"/>
          <w:szCs w:val="24"/>
        </w:rPr>
        <w:t xml:space="preserve">. </w:t>
      </w:r>
    </w:p>
    <w:p w14:paraId="26C79602" w14:textId="065C8F4B" w:rsidR="00A72622" w:rsidRPr="00AC0DEA" w:rsidRDefault="00A72622" w:rsidP="00A72622">
      <w:pPr>
        <w:pStyle w:val="TEXT"/>
      </w:pPr>
      <w:r w:rsidRPr="00AC0DEA">
        <w:rPr>
          <w:rFonts w:eastAsia="Cambria"/>
          <w:szCs w:val="24"/>
        </w:rPr>
        <w:t xml:space="preserve">The dataset provided gives you an opportunity to try a word frequency analysis to determine </w:t>
      </w:r>
      <w:r w:rsidR="00E00C43" w:rsidRPr="00662356">
        <w:rPr>
          <w:rFonts w:eastAsia="Cambria"/>
          <w:szCs w:val="24"/>
        </w:rPr>
        <w:t>whether</w:t>
      </w:r>
      <w:r w:rsidRPr="00AC0DEA">
        <w:rPr>
          <w:rFonts w:eastAsia="Cambria"/>
          <w:szCs w:val="24"/>
        </w:rPr>
        <w:t xml:space="preserve"> these differences exist between parties. The </w:t>
      </w:r>
      <w:r w:rsidRPr="00AC0DEA">
        <w:rPr>
          <w:rFonts w:eastAsia="Cambria"/>
          <w:b/>
          <w:szCs w:val="24"/>
        </w:rPr>
        <w:t>Source</w:t>
      </w:r>
      <w:r w:rsidRPr="00AC0DEA">
        <w:rPr>
          <w:rFonts w:eastAsia="Cambria"/>
          <w:szCs w:val="24"/>
        </w:rPr>
        <w:t xml:space="preserve"> column includes the political party of the original speaker, and the </w:t>
      </w:r>
      <w:r w:rsidRPr="00AC0DEA">
        <w:rPr>
          <w:rFonts w:eastAsia="Cambria"/>
          <w:b/>
          <w:szCs w:val="24"/>
        </w:rPr>
        <w:t>U</w:t>
      </w:r>
      <w:r w:rsidR="00E00C43" w:rsidRPr="00662356">
        <w:rPr>
          <w:rFonts w:eastAsia="Cambria"/>
          <w:b/>
          <w:szCs w:val="24"/>
        </w:rPr>
        <w:t>RL</w:t>
      </w:r>
      <w:r w:rsidRPr="00AC0DEA">
        <w:rPr>
          <w:rFonts w:eastAsia="Cambria"/>
          <w:b/>
          <w:i/>
          <w:szCs w:val="24"/>
        </w:rPr>
        <w:t xml:space="preserve"> </w:t>
      </w:r>
      <w:r w:rsidRPr="00AC0DEA">
        <w:rPr>
          <w:rFonts w:eastAsia="Cambria"/>
          <w:szCs w:val="24"/>
        </w:rPr>
        <w:t>column includes a link to the Library of Congress website where the data w</w:t>
      </w:r>
      <w:r w:rsidR="00E00C43" w:rsidRPr="00662356">
        <w:rPr>
          <w:rFonts w:eastAsia="Cambria"/>
          <w:szCs w:val="24"/>
        </w:rPr>
        <w:t>ere</w:t>
      </w:r>
      <w:r w:rsidRPr="00AC0DEA">
        <w:rPr>
          <w:rFonts w:eastAsia="Cambria"/>
          <w:szCs w:val="24"/>
        </w:rPr>
        <w:t xml:space="preserve"> found. The </w:t>
      </w:r>
      <w:r w:rsidRPr="00AC0DEA">
        <w:rPr>
          <w:rFonts w:eastAsia="Cambria"/>
          <w:b/>
          <w:szCs w:val="24"/>
        </w:rPr>
        <w:t>Text</w:t>
      </w:r>
      <w:r w:rsidRPr="00AC0DEA">
        <w:rPr>
          <w:rFonts w:eastAsia="Cambria"/>
          <w:szCs w:val="24"/>
        </w:rPr>
        <w:t xml:space="preserve"> column is the unprocessed data from the Library of Congress that you would use to start your analysis. </w:t>
      </w:r>
    </w:p>
    <w:p w14:paraId="51D28731" w14:textId="77777777" w:rsidR="000B02D0" w:rsidRPr="00AC0DEA" w:rsidRDefault="000B02D0" w:rsidP="00A72622">
      <w:pPr>
        <w:pStyle w:val="ABKWH"/>
        <w:rPr>
          <w:b w:val="0"/>
        </w:rPr>
      </w:pPr>
      <w:r w:rsidRPr="00AC0DEA">
        <w:t>Student Guide</w:t>
      </w:r>
    </w:p>
    <w:p w14:paraId="1499530C" w14:textId="77777777" w:rsidR="000B02D0" w:rsidRPr="00662356" w:rsidRDefault="00A72622" w:rsidP="0009058E">
      <w:pPr>
        <w:pStyle w:val="H1"/>
      </w:pPr>
      <w:r w:rsidRPr="00AC0DEA">
        <w:t>Introduction</w:t>
      </w:r>
    </w:p>
    <w:p w14:paraId="5913AA95" w14:textId="41AF7F1A" w:rsidR="00A72622" w:rsidRPr="00AC0DEA" w:rsidRDefault="00A72622" w:rsidP="00A72622">
      <w:pPr>
        <w:pStyle w:val="TEXT"/>
      </w:pPr>
      <w:r w:rsidRPr="00AC0DEA">
        <w:rPr>
          <w:szCs w:val="24"/>
        </w:rPr>
        <w:t>This example demonstrates the use of various techniques for the purpose of gathering, processing, and analy</w:t>
      </w:r>
      <w:r w:rsidR="00AC0DEA">
        <w:rPr>
          <w:szCs w:val="24"/>
        </w:rPr>
        <w:t>z</w:t>
      </w:r>
      <w:r w:rsidRPr="00AC0DEA">
        <w:rPr>
          <w:szCs w:val="24"/>
        </w:rPr>
        <w:t>ing text from various news organi</w:t>
      </w:r>
      <w:r w:rsidR="00AC0DEA" w:rsidRPr="00AC0DEA">
        <w:rPr>
          <w:szCs w:val="24"/>
        </w:rPr>
        <w:t>z</w:t>
      </w:r>
      <w:r w:rsidRPr="00AC0DEA">
        <w:rPr>
          <w:szCs w:val="24"/>
        </w:rPr>
        <w:t xml:space="preserve">ations’ websites in order to understand their moral content. Techniques include collecting text from the web (i.e., web scraping) using the </w:t>
      </w:r>
      <w:proofErr w:type="spellStart"/>
      <w:r w:rsidRPr="00AC0DEA">
        <w:rPr>
          <w:i/>
          <w:szCs w:val="24"/>
        </w:rPr>
        <w:t>rvest</w:t>
      </w:r>
      <w:proofErr w:type="spellEnd"/>
      <w:r w:rsidRPr="00AC0DEA">
        <w:rPr>
          <w:szCs w:val="24"/>
        </w:rPr>
        <w:t xml:space="preserve"> library in the </w:t>
      </w:r>
      <w:r w:rsidRPr="00662356">
        <w:rPr>
          <w:szCs w:val="24"/>
        </w:rPr>
        <w:t>R</w:t>
      </w:r>
      <w:r w:rsidRPr="00AC0DEA">
        <w:rPr>
          <w:szCs w:val="24"/>
        </w:rPr>
        <w:t xml:space="preserve"> statistical package, word stemming with the </w:t>
      </w:r>
      <w:proofErr w:type="spellStart"/>
      <w:r w:rsidRPr="00AC0DEA">
        <w:rPr>
          <w:i/>
          <w:szCs w:val="24"/>
        </w:rPr>
        <w:t>ngram</w:t>
      </w:r>
      <w:proofErr w:type="spellEnd"/>
      <w:r w:rsidRPr="00AC0DEA">
        <w:rPr>
          <w:szCs w:val="24"/>
        </w:rPr>
        <w:t xml:space="preserve"> library for </w:t>
      </w:r>
      <w:r w:rsidRPr="00662356">
        <w:rPr>
          <w:szCs w:val="24"/>
        </w:rPr>
        <w:t>R</w:t>
      </w:r>
      <w:r w:rsidRPr="00AC0DEA">
        <w:rPr>
          <w:szCs w:val="24"/>
        </w:rPr>
        <w:t>, and word frequency analysis (</w:t>
      </w:r>
      <w:proofErr w:type="spellStart"/>
      <w:r w:rsidRPr="00AC0DEA">
        <w:rPr>
          <w:szCs w:val="24"/>
        </w:rPr>
        <w:t>Tausczik</w:t>
      </w:r>
      <w:proofErr w:type="spellEnd"/>
      <w:r w:rsidRPr="00AC0DEA">
        <w:rPr>
          <w:szCs w:val="24"/>
        </w:rPr>
        <w:t xml:space="preserve"> &amp; Pennebaker, 2010). Libraries and packages are speciali</w:t>
      </w:r>
      <w:r w:rsidR="00DC7F17" w:rsidRPr="00662356">
        <w:rPr>
          <w:szCs w:val="24"/>
        </w:rPr>
        <w:t>z</w:t>
      </w:r>
      <w:r w:rsidRPr="00AC0DEA">
        <w:rPr>
          <w:szCs w:val="24"/>
        </w:rPr>
        <w:t xml:space="preserve">ed plug-ins for </w:t>
      </w:r>
      <w:r w:rsidRPr="00662356">
        <w:rPr>
          <w:szCs w:val="24"/>
        </w:rPr>
        <w:t>R</w:t>
      </w:r>
      <w:r w:rsidRPr="00AC0DEA">
        <w:rPr>
          <w:szCs w:val="24"/>
        </w:rPr>
        <w:t>, which researchers have written to allow others to perform analyses, like the ones described here. While we used this speciali</w:t>
      </w:r>
      <w:r w:rsidR="00DC7F17" w:rsidRPr="00662356">
        <w:rPr>
          <w:szCs w:val="24"/>
        </w:rPr>
        <w:t>z</w:t>
      </w:r>
      <w:r w:rsidRPr="00AC0DEA">
        <w:rPr>
          <w:szCs w:val="24"/>
        </w:rPr>
        <w:t>ed programming language, the data could be any text data, collected by copying/typing or otherwise, and the analyses shown here can be created in any software that allows for sorting and counting words, like Excel.</w:t>
      </w:r>
    </w:p>
    <w:p w14:paraId="6283EAF2" w14:textId="5A5439B1" w:rsidR="00A72622" w:rsidRPr="00AC0DEA" w:rsidRDefault="00A72622" w:rsidP="00A72622">
      <w:pPr>
        <w:pStyle w:val="TEXT"/>
      </w:pPr>
      <w:r w:rsidRPr="00AC0DEA">
        <w:rPr>
          <w:szCs w:val="24"/>
        </w:rPr>
        <w:t>This qualitative analysis is intended to reveal the moral and political qualities of the news text in order to discover whether or not a U</w:t>
      </w:r>
      <w:r w:rsidR="00BD425D" w:rsidRPr="00662356">
        <w:rPr>
          <w:szCs w:val="24"/>
        </w:rPr>
        <w:t>.</w:t>
      </w:r>
      <w:r w:rsidRPr="00AC0DEA">
        <w:rPr>
          <w:szCs w:val="24"/>
        </w:rPr>
        <w:t>S</w:t>
      </w:r>
      <w:r w:rsidR="00BD425D" w:rsidRPr="00662356">
        <w:rPr>
          <w:szCs w:val="24"/>
        </w:rPr>
        <w:t>.</w:t>
      </w:r>
      <w:r w:rsidRPr="00AC0DEA">
        <w:rPr>
          <w:szCs w:val="24"/>
        </w:rPr>
        <w:t xml:space="preserve"> news organi</w:t>
      </w:r>
      <w:r w:rsidR="00AC0DEA" w:rsidRPr="00AC0DEA">
        <w:rPr>
          <w:szCs w:val="24"/>
        </w:rPr>
        <w:t>z</w:t>
      </w:r>
      <w:r w:rsidRPr="00AC0DEA">
        <w:rPr>
          <w:szCs w:val="24"/>
        </w:rPr>
        <w:t xml:space="preserve">ation’s ideological lean (i.e.,  conservative or liberal) influences the endorsement of several moral foundations as described in </w:t>
      </w:r>
      <w:r w:rsidR="00503F3B" w:rsidRPr="00045AF4">
        <w:rPr>
          <w:szCs w:val="24"/>
        </w:rPr>
        <w:t>m</w:t>
      </w:r>
      <w:r w:rsidRPr="00045AF4">
        <w:rPr>
          <w:szCs w:val="24"/>
        </w:rPr>
        <w:t>oral</w:t>
      </w:r>
      <w:r w:rsidRPr="000876D8">
        <w:rPr>
          <w:szCs w:val="24"/>
        </w:rPr>
        <w:t xml:space="preserve"> </w:t>
      </w:r>
      <w:r w:rsidR="00BD425D" w:rsidRPr="00662356">
        <w:rPr>
          <w:szCs w:val="24"/>
        </w:rPr>
        <w:t>f</w:t>
      </w:r>
      <w:r w:rsidRPr="000876D8">
        <w:rPr>
          <w:szCs w:val="24"/>
        </w:rPr>
        <w:t xml:space="preserve">oundations </w:t>
      </w:r>
      <w:r w:rsidR="00BD425D" w:rsidRPr="00662356">
        <w:rPr>
          <w:szCs w:val="24"/>
        </w:rPr>
        <w:t>t</w:t>
      </w:r>
      <w:r w:rsidRPr="00AC0DEA">
        <w:rPr>
          <w:szCs w:val="24"/>
        </w:rPr>
        <w:t>heory (</w:t>
      </w:r>
      <w:r w:rsidR="0009058E" w:rsidRPr="00662356">
        <w:rPr>
          <w:szCs w:val="24"/>
        </w:rPr>
        <w:t xml:space="preserve">MFT; </w:t>
      </w:r>
      <w:r w:rsidRPr="00AC0DEA">
        <w:rPr>
          <w:szCs w:val="24"/>
        </w:rPr>
        <w:t>Graham et al., 2011). Specifically, the researchers investigated whether or not news organi</w:t>
      </w:r>
      <w:r w:rsidR="00AC0DEA" w:rsidRPr="00AC0DEA">
        <w:rPr>
          <w:szCs w:val="24"/>
        </w:rPr>
        <w:t>z</w:t>
      </w:r>
      <w:r w:rsidRPr="00AC0DEA">
        <w:rPr>
          <w:szCs w:val="24"/>
        </w:rPr>
        <w:t xml:space="preserve">ations of divergent political alignments tended to endorse differing moral foundations through their use of language in news text. William E. Padfield, a master’s degree candidate in psychology at Missouri State University, and Dr. Erin M. Buchanan, </w:t>
      </w:r>
      <w:r w:rsidR="000C0E87" w:rsidRPr="00662356">
        <w:rPr>
          <w:szCs w:val="24"/>
        </w:rPr>
        <w:t>a</w:t>
      </w:r>
      <w:r w:rsidRPr="004572E7">
        <w:rPr>
          <w:szCs w:val="24"/>
        </w:rPr>
        <w:t xml:space="preserve">ssociate </w:t>
      </w:r>
      <w:r w:rsidR="000C0E87" w:rsidRPr="00662356">
        <w:rPr>
          <w:szCs w:val="24"/>
        </w:rPr>
        <w:t>p</w:t>
      </w:r>
      <w:r w:rsidRPr="00AC0DEA">
        <w:rPr>
          <w:szCs w:val="24"/>
        </w:rPr>
        <w:t xml:space="preserve">rofessor of </w:t>
      </w:r>
      <w:r w:rsidR="000C0E87" w:rsidRPr="00662356">
        <w:rPr>
          <w:szCs w:val="24"/>
        </w:rPr>
        <w:t>p</w:t>
      </w:r>
      <w:r w:rsidRPr="00AC0DEA">
        <w:rPr>
          <w:szCs w:val="24"/>
        </w:rPr>
        <w:t>sychology at Missouri State University, conducted this research.</w:t>
      </w:r>
    </w:p>
    <w:p w14:paraId="59303903" w14:textId="17715895" w:rsidR="00662356" w:rsidRPr="00662356" w:rsidRDefault="00662356" w:rsidP="0009058E">
      <w:pPr>
        <w:pStyle w:val="H1"/>
      </w:pPr>
      <w:r w:rsidRPr="00662356">
        <w:t>Moral Foundations Theory</w:t>
      </w:r>
    </w:p>
    <w:p w14:paraId="1D3057EC" w14:textId="27721A36" w:rsidR="000B02D0" w:rsidRPr="00AC0DEA" w:rsidRDefault="00A72622" w:rsidP="00A72622">
      <w:pPr>
        <w:pStyle w:val="TEXT"/>
      </w:pPr>
      <w:r w:rsidRPr="00AC0DEA">
        <w:rPr>
          <w:szCs w:val="24"/>
        </w:rPr>
        <w:lastRenderedPageBreak/>
        <w:t xml:space="preserve">At its core, MFT attempts to explain the totality of different people’s moral alignments. Specifically, MFT seeks to illuminate the differences between political conservatives’ and liberals’ morals (Graham et al., 2011). These differences are established through the measure of individuals’ endorsement of five moral foundations. </w:t>
      </w:r>
    </w:p>
    <w:p w14:paraId="62A9AE02" w14:textId="240AC751" w:rsidR="00A72622" w:rsidRPr="00AC0DEA" w:rsidRDefault="00A72622" w:rsidP="00A72622">
      <w:pPr>
        <w:pStyle w:val="TEXT"/>
      </w:pPr>
      <w:r w:rsidRPr="00AC0DEA">
        <w:rPr>
          <w:szCs w:val="24"/>
        </w:rPr>
        <w:t>The first two foundations</w:t>
      </w:r>
      <w:r w:rsidR="000C0E87" w:rsidRPr="00AC0DEA">
        <w:t>—</w:t>
      </w:r>
      <w:r w:rsidRPr="00AC0DEA">
        <w:rPr>
          <w:i/>
          <w:szCs w:val="24"/>
        </w:rPr>
        <w:t>harm/care</w:t>
      </w:r>
      <w:r w:rsidRPr="00AC0DEA">
        <w:rPr>
          <w:szCs w:val="24"/>
        </w:rPr>
        <w:t xml:space="preserve"> and </w:t>
      </w:r>
      <w:r w:rsidRPr="00AC0DEA">
        <w:rPr>
          <w:i/>
          <w:szCs w:val="24"/>
        </w:rPr>
        <w:t>fairness/reciprocity</w:t>
      </w:r>
      <w:r w:rsidR="000C0E87" w:rsidRPr="00662356">
        <w:rPr>
          <w:szCs w:val="24"/>
        </w:rPr>
        <w:t>—</w:t>
      </w:r>
      <w:r w:rsidRPr="00AC0DEA">
        <w:rPr>
          <w:szCs w:val="24"/>
        </w:rPr>
        <w:t>represent concern for individual-focused social justice and equality. These two foundations can be conceptuali</w:t>
      </w:r>
      <w:r w:rsidR="00DC7F17" w:rsidRPr="00662356">
        <w:rPr>
          <w:szCs w:val="24"/>
        </w:rPr>
        <w:t>z</w:t>
      </w:r>
      <w:r w:rsidRPr="00AC0DEA">
        <w:rPr>
          <w:szCs w:val="24"/>
        </w:rPr>
        <w:t xml:space="preserve">ed as the </w:t>
      </w:r>
      <w:r w:rsidRPr="00AC0DEA">
        <w:rPr>
          <w:i/>
          <w:szCs w:val="24"/>
        </w:rPr>
        <w:t>individuali</w:t>
      </w:r>
      <w:r w:rsidR="005810FA" w:rsidRPr="00662356">
        <w:rPr>
          <w:i/>
          <w:szCs w:val="24"/>
        </w:rPr>
        <w:t>z</w:t>
      </w:r>
      <w:r w:rsidRPr="00AC0DEA">
        <w:rPr>
          <w:i/>
          <w:szCs w:val="24"/>
        </w:rPr>
        <w:t xml:space="preserve">ing </w:t>
      </w:r>
      <w:r w:rsidRPr="00AC0DEA">
        <w:rPr>
          <w:szCs w:val="24"/>
        </w:rPr>
        <w:t>foundations. The following three</w:t>
      </w:r>
      <w:r w:rsidR="000C0E87" w:rsidRPr="00662356">
        <w:rPr>
          <w:szCs w:val="24"/>
        </w:rPr>
        <w:t>—</w:t>
      </w:r>
      <w:r w:rsidRPr="00AC0DEA">
        <w:rPr>
          <w:i/>
          <w:szCs w:val="24"/>
        </w:rPr>
        <w:t>in-group/loyalty</w:t>
      </w:r>
      <w:r w:rsidRPr="00AC0DEA">
        <w:rPr>
          <w:szCs w:val="24"/>
        </w:rPr>
        <w:t xml:space="preserve">, </w:t>
      </w:r>
      <w:r w:rsidRPr="00AC0DEA">
        <w:rPr>
          <w:i/>
          <w:szCs w:val="24"/>
        </w:rPr>
        <w:t>authority/respect</w:t>
      </w:r>
      <w:r w:rsidRPr="00AC0DEA">
        <w:rPr>
          <w:szCs w:val="24"/>
        </w:rPr>
        <w:t xml:space="preserve">, and </w:t>
      </w:r>
      <w:r w:rsidRPr="00AC0DEA">
        <w:rPr>
          <w:i/>
          <w:szCs w:val="24"/>
        </w:rPr>
        <w:t>purity/sanctity</w:t>
      </w:r>
      <w:r w:rsidR="000C0E87" w:rsidRPr="00662356">
        <w:rPr>
          <w:szCs w:val="24"/>
        </w:rPr>
        <w:t>—</w:t>
      </w:r>
      <w:r w:rsidRPr="00AC0DEA">
        <w:rPr>
          <w:szCs w:val="24"/>
        </w:rPr>
        <w:t xml:space="preserve">represent perceptions of right and wrong from a group-level perspective and can be thought of as the </w:t>
      </w:r>
      <w:r w:rsidRPr="00AC0DEA">
        <w:rPr>
          <w:i/>
          <w:szCs w:val="24"/>
        </w:rPr>
        <w:t>binding</w:t>
      </w:r>
      <w:r w:rsidRPr="00AC0DEA">
        <w:rPr>
          <w:szCs w:val="24"/>
        </w:rPr>
        <w:t xml:space="preserve"> foundations (Haidt &amp; Graham, 2007). Research (described below) indicates that political liberals tend to endorse the two individuali</w:t>
      </w:r>
      <w:r w:rsidR="005810FA" w:rsidRPr="00662356">
        <w:rPr>
          <w:szCs w:val="24"/>
        </w:rPr>
        <w:t>z</w:t>
      </w:r>
      <w:r w:rsidRPr="00AC0DEA">
        <w:rPr>
          <w:szCs w:val="24"/>
        </w:rPr>
        <w:t>ing foundations above all others, while conservatives tend to endorse all five foundations with greater endorsement of the binding foundations (</w:t>
      </w:r>
      <w:r w:rsidRPr="00045AF4">
        <w:rPr>
          <w:szCs w:val="24"/>
        </w:rPr>
        <w:t>Graham</w:t>
      </w:r>
      <w:r w:rsidR="009728EF" w:rsidRPr="00045AF4">
        <w:rPr>
          <w:szCs w:val="24"/>
        </w:rPr>
        <w:t>, Haidt</w:t>
      </w:r>
      <w:r w:rsidR="009728EF" w:rsidRPr="00AC0DEA">
        <w:rPr>
          <w:szCs w:val="24"/>
        </w:rPr>
        <w:t xml:space="preserve">, </w:t>
      </w:r>
      <w:r w:rsidR="009728EF">
        <w:rPr>
          <w:szCs w:val="24"/>
        </w:rPr>
        <w:t>&amp;</w:t>
      </w:r>
      <w:r w:rsidR="009728EF" w:rsidRPr="00AC0DEA">
        <w:rPr>
          <w:szCs w:val="24"/>
        </w:rPr>
        <w:t xml:space="preserve"> </w:t>
      </w:r>
      <w:proofErr w:type="spellStart"/>
      <w:r w:rsidR="009728EF" w:rsidRPr="00AC0DEA">
        <w:rPr>
          <w:szCs w:val="24"/>
        </w:rPr>
        <w:t>Nosek</w:t>
      </w:r>
      <w:proofErr w:type="spellEnd"/>
      <w:r w:rsidRPr="00AC0DEA">
        <w:rPr>
          <w:szCs w:val="24"/>
        </w:rPr>
        <w:t>, 2009).</w:t>
      </w:r>
    </w:p>
    <w:p w14:paraId="22856230" w14:textId="6E75A5BC" w:rsidR="00A72622" w:rsidRPr="00AC0DEA" w:rsidRDefault="00A72622" w:rsidP="00A72622">
      <w:pPr>
        <w:pStyle w:val="TEXT"/>
      </w:pPr>
      <w:r w:rsidRPr="00045AF4">
        <w:rPr>
          <w:szCs w:val="24"/>
        </w:rPr>
        <w:t>Graham</w:t>
      </w:r>
      <w:r w:rsidR="00045AF4">
        <w:rPr>
          <w:szCs w:val="24"/>
        </w:rPr>
        <w:t xml:space="preserve"> </w:t>
      </w:r>
      <w:r w:rsidRPr="00AC0DEA">
        <w:rPr>
          <w:szCs w:val="24"/>
        </w:rPr>
        <w:t xml:space="preserve">et al. (2009) developed the </w:t>
      </w:r>
      <w:r w:rsidR="00084695" w:rsidRPr="00662356">
        <w:rPr>
          <w:szCs w:val="24"/>
        </w:rPr>
        <w:t>m</w:t>
      </w:r>
      <w:r w:rsidRPr="00AC0DEA">
        <w:rPr>
          <w:szCs w:val="24"/>
        </w:rPr>
        <w:t xml:space="preserve">oral </w:t>
      </w:r>
      <w:r w:rsidR="00084695" w:rsidRPr="00662356">
        <w:rPr>
          <w:szCs w:val="24"/>
        </w:rPr>
        <w:t>f</w:t>
      </w:r>
      <w:r w:rsidRPr="00AC0DEA">
        <w:rPr>
          <w:szCs w:val="24"/>
        </w:rPr>
        <w:t xml:space="preserve">oundations </w:t>
      </w:r>
      <w:r w:rsidR="00084695" w:rsidRPr="00662356">
        <w:rPr>
          <w:szCs w:val="24"/>
        </w:rPr>
        <w:t>d</w:t>
      </w:r>
      <w:r w:rsidRPr="00AC0DEA">
        <w:rPr>
          <w:szCs w:val="24"/>
        </w:rPr>
        <w:t xml:space="preserve">ictionary (MFD) in order to determine endorsement of the five foundations in speech and text. The MFD consists of roughly 50 words per foundation that exemplify their meaning. For example, words such as </w:t>
      </w:r>
      <w:r w:rsidRPr="00AC0DEA">
        <w:rPr>
          <w:i/>
          <w:szCs w:val="24"/>
        </w:rPr>
        <w:t>abuse</w:t>
      </w:r>
      <w:r w:rsidRPr="00AC0DEA">
        <w:rPr>
          <w:szCs w:val="24"/>
        </w:rPr>
        <w:t xml:space="preserve"> and </w:t>
      </w:r>
      <w:r w:rsidRPr="00AC0DEA">
        <w:rPr>
          <w:i/>
          <w:szCs w:val="24"/>
        </w:rPr>
        <w:t>protect</w:t>
      </w:r>
      <w:r w:rsidRPr="00AC0DEA">
        <w:rPr>
          <w:szCs w:val="24"/>
        </w:rPr>
        <w:t xml:space="preserve"> indicate endorsement of the </w:t>
      </w:r>
      <w:r w:rsidRPr="00AC0DEA">
        <w:rPr>
          <w:i/>
          <w:szCs w:val="24"/>
        </w:rPr>
        <w:t>harm/care</w:t>
      </w:r>
      <w:r w:rsidRPr="00662356">
        <w:rPr>
          <w:szCs w:val="24"/>
        </w:rPr>
        <w:t xml:space="preserve"> </w:t>
      </w:r>
      <w:r w:rsidRPr="00AC0DEA">
        <w:rPr>
          <w:szCs w:val="24"/>
        </w:rPr>
        <w:t>foundation. Graham et al. (2009) then validated the MFD dictionary lists by analy</w:t>
      </w:r>
      <w:r w:rsidR="00AC0DEA">
        <w:rPr>
          <w:szCs w:val="24"/>
        </w:rPr>
        <w:t>z</w:t>
      </w:r>
      <w:r w:rsidRPr="00AC0DEA">
        <w:rPr>
          <w:szCs w:val="24"/>
        </w:rPr>
        <w:t>ing the speech content of liberal and conservative church sermons. They found liberal sermons endorsed the individuali</w:t>
      </w:r>
      <w:r w:rsidR="005810FA" w:rsidRPr="00662356">
        <w:rPr>
          <w:szCs w:val="24"/>
        </w:rPr>
        <w:t>z</w:t>
      </w:r>
      <w:r w:rsidRPr="00AC0DEA">
        <w:rPr>
          <w:szCs w:val="24"/>
        </w:rPr>
        <w:t>ing foundations and conservative sermons endorsed all five moral foundations.</w:t>
      </w:r>
    </w:p>
    <w:p w14:paraId="72148EA5" w14:textId="77777777" w:rsidR="000B02D0" w:rsidRPr="00662356" w:rsidRDefault="00A72622" w:rsidP="0009058E">
      <w:pPr>
        <w:pStyle w:val="H1"/>
      </w:pPr>
      <w:r w:rsidRPr="00AC0DEA">
        <w:t xml:space="preserve">Data Source </w:t>
      </w:r>
    </w:p>
    <w:p w14:paraId="19B14D86" w14:textId="77777777" w:rsidR="00A72622" w:rsidRPr="00AC0DEA" w:rsidRDefault="00A72622" w:rsidP="00A72622">
      <w:pPr>
        <w:pStyle w:val="TEXT"/>
      </w:pPr>
      <w:r w:rsidRPr="00AC0DEA">
        <w:rPr>
          <w:szCs w:val="24"/>
        </w:rPr>
        <w:t xml:space="preserve">In an era in which political divides appear to run deeper, news is obtained from more sources than ever, and perceptions of the truth seem to follow ideological lines. Thus, it becomes important for the research community to discover and communicate the nature of the news that people consume. The extraordinary nature of the current political landscape in the </w:t>
      </w:r>
      <w:r w:rsidRPr="0088782B">
        <w:rPr>
          <w:szCs w:val="24"/>
        </w:rPr>
        <w:t xml:space="preserve">US, and the </w:t>
      </w:r>
      <w:r w:rsidRPr="00AC0DEA">
        <w:rPr>
          <w:szCs w:val="24"/>
        </w:rPr>
        <w:t>vastly divergent political stances assumed by certain news outlets, drew the researchers to this project.</w:t>
      </w:r>
    </w:p>
    <w:p w14:paraId="41F7D1A4" w14:textId="0E591348" w:rsidR="00A72622" w:rsidRPr="00AC0DEA" w:rsidRDefault="00A72622" w:rsidP="00A72622">
      <w:pPr>
        <w:pStyle w:val="TEXT"/>
      </w:pPr>
      <w:r w:rsidRPr="00AC0DEA">
        <w:rPr>
          <w:szCs w:val="24"/>
        </w:rPr>
        <w:t>For a period of several weeks, the researchers gathered text from four notable U</w:t>
      </w:r>
      <w:r w:rsidR="00AD2035" w:rsidRPr="00662356">
        <w:rPr>
          <w:szCs w:val="24"/>
        </w:rPr>
        <w:t>.</w:t>
      </w:r>
      <w:r w:rsidRPr="00AC0DEA">
        <w:rPr>
          <w:szCs w:val="24"/>
        </w:rPr>
        <w:t>S</w:t>
      </w:r>
      <w:r w:rsidR="00AD2035" w:rsidRPr="00662356">
        <w:rPr>
          <w:szCs w:val="24"/>
        </w:rPr>
        <w:t>.</w:t>
      </w:r>
      <w:r w:rsidRPr="00AC0DEA">
        <w:rPr>
          <w:szCs w:val="24"/>
        </w:rPr>
        <w:t xml:space="preserve"> news sources and compiled it into a dataset for further processing and analysis. The sources included in this research </w:t>
      </w:r>
      <w:r w:rsidRPr="00045AF4">
        <w:rPr>
          <w:szCs w:val="24"/>
        </w:rPr>
        <w:t>include</w:t>
      </w:r>
      <w:r w:rsidRPr="00DF3A8C">
        <w:rPr>
          <w:szCs w:val="24"/>
        </w:rPr>
        <w:t xml:space="preserve"> </w:t>
      </w:r>
      <w:r w:rsidRPr="00DF3A8C">
        <w:rPr>
          <w:i/>
          <w:szCs w:val="24"/>
        </w:rPr>
        <w:t xml:space="preserve">The </w:t>
      </w:r>
      <w:r w:rsidRPr="00AC0DEA">
        <w:rPr>
          <w:i/>
          <w:szCs w:val="24"/>
        </w:rPr>
        <w:t>New York Times</w:t>
      </w:r>
      <w:r w:rsidRPr="00AC0DEA">
        <w:rPr>
          <w:szCs w:val="24"/>
        </w:rPr>
        <w:t xml:space="preserve">, </w:t>
      </w:r>
      <w:r w:rsidRPr="00AC0DEA">
        <w:rPr>
          <w:i/>
          <w:szCs w:val="24"/>
        </w:rPr>
        <w:t>National Public Radio (NPR)</w:t>
      </w:r>
      <w:r w:rsidRPr="00AC0DEA">
        <w:rPr>
          <w:szCs w:val="24"/>
        </w:rPr>
        <w:t xml:space="preserve">, </w:t>
      </w:r>
      <w:r w:rsidRPr="00AC0DEA">
        <w:rPr>
          <w:i/>
          <w:szCs w:val="24"/>
        </w:rPr>
        <w:t>Fox News</w:t>
      </w:r>
      <w:r w:rsidRPr="00AC0DEA">
        <w:rPr>
          <w:szCs w:val="24"/>
        </w:rPr>
        <w:t xml:space="preserve">, and </w:t>
      </w:r>
      <w:r w:rsidRPr="00AC0DEA">
        <w:rPr>
          <w:i/>
          <w:szCs w:val="24"/>
        </w:rPr>
        <w:t>Breitbart</w:t>
      </w:r>
      <w:r w:rsidRPr="00AC0DEA">
        <w:rPr>
          <w:szCs w:val="24"/>
        </w:rPr>
        <w:t>. The researchers decided to analy</w:t>
      </w:r>
      <w:r w:rsidR="00AC0DEA">
        <w:rPr>
          <w:szCs w:val="24"/>
        </w:rPr>
        <w:t>z</w:t>
      </w:r>
      <w:r w:rsidRPr="00AC0DEA">
        <w:rPr>
          <w:szCs w:val="24"/>
        </w:rPr>
        <w:t>e these sources owing to their widespread recognition among the general American public as well as the fact that they are easy to categori</w:t>
      </w:r>
      <w:r w:rsidR="00DC7F17" w:rsidRPr="00662356">
        <w:rPr>
          <w:szCs w:val="24"/>
        </w:rPr>
        <w:t>z</w:t>
      </w:r>
      <w:r w:rsidRPr="00AC0DEA">
        <w:rPr>
          <w:szCs w:val="24"/>
        </w:rPr>
        <w:t xml:space="preserve">e in accordance with perceived political lean. According to popular belief, </w:t>
      </w:r>
      <w:r w:rsidRPr="00AC0DEA">
        <w:rPr>
          <w:i/>
          <w:szCs w:val="24"/>
        </w:rPr>
        <w:t>The New York Times</w:t>
      </w:r>
      <w:r w:rsidRPr="00AC0DEA">
        <w:rPr>
          <w:szCs w:val="24"/>
        </w:rPr>
        <w:t xml:space="preserve"> and </w:t>
      </w:r>
      <w:r w:rsidRPr="00AC0DEA">
        <w:rPr>
          <w:i/>
          <w:szCs w:val="24"/>
        </w:rPr>
        <w:t>NPR</w:t>
      </w:r>
      <w:r w:rsidRPr="00AC0DEA">
        <w:rPr>
          <w:szCs w:val="24"/>
        </w:rPr>
        <w:t xml:space="preserve"> are </w:t>
      </w:r>
      <w:r w:rsidRPr="00AC0DEA">
        <w:rPr>
          <w:szCs w:val="24"/>
        </w:rPr>
        <w:lastRenderedPageBreak/>
        <w:t xml:space="preserve">often perceived as more liberal leaning, while </w:t>
      </w:r>
      <w:r w:rsidRPr="00AC0DEA">
        <w:rPr>
          <w:i/>
          <w:szCs w:val="24"/>
        </w:rPr>
        <w:t>Fox News</w:t>
      </w:r>
      <w:r w:rsidRPr="00AC0DEA">
        <w:rPr>
          <w:szCs w:val="24"/>
        </w:rPr>
        <w:t xml:space="preserve"> and </w:t>
      </w:r>
      <w:r w:rsidRPr="00AC0DEA">
        <w:rPr>
          <w:i/>
          <w:szCs w:val="24"/>
        </w:rPr>
        <w:t>Breitbart</w:t>
      </w:r>
      <w:r w:rsidRPr="00AC0DEA">
        <w:rPr>
          <w:szCs w:val="24"/>
        </w:rPr>
        <w:t xml:space="preserve"> are likely seen as being more conservative (Mitchell, Gottfried, Kiley</w:t>
      </w:r>
      <w:r w:rsidR="00AB097E" w:rsidRPr="00AC0DEA">
        <w:rPr>
          <w:szCs w:val="24"/>
        </w:rPr>
        <w:t>,</w:t>
      </w:r>
      <w:r w:rsidRPr="00AC0DEA">
        <w:rPr>
          <w:szCs w:val="24"/>
        </w:rPr>
        <w:t xml:space="preserve"> &amp; </w:t>
      </w:r>
      <w:proofErr w:type="spellStart"/>
      <w:r w:rsidRPr="00AC0DEA">
        <w:rPr>
          <w:szCs w:val="24"/>
        </w:rPr>
        <w:t>Matsa</w:t>
      </w:r>
      <w:proofErr w:type="spellEnd"/>
      <w:r w:rsidRPr="00AC0DEA">
        <w:rPr>
          <w:szCs w:val="24"/>
        </w:rPr>
        <w:t>, 2014). The researchers specifically scraped political news coverage and commentary from the denoted politics pages on each website, as more general or human-interest stories were believed to lack the moral perspectives of interest.</w:t>
      </w:r>
    </w:p>
    <w:p w14:paraId="5B3250C0" w14:textId="77777777" w:rsidR="000B02D0" w:rsidRPr="00662356" w:rsidRDefault="00A72622" w:rsidP="0009058E">
      <w:pPr>
        <w:pStyle w:val="H1"/>
      </w:pPr>
      <w:r w:rsidRPr="00AC0DEA">
        <w:t>Word Frequency Analysis</w:t>
      </w:r>
    </w:p>
    <w:p w14:paraId="3450BD3A" w14:textId="77777777" w:rsidR="000B02D0" w:rsidRPr="00662356" w:rsidRDefault="00A72622" w:rsidP="00C5712A">
      <w:pPr>
        <w:pStyle w:val="H2"/>
      </w:pPr>
      <w:r w:rsidRPr="00AC0DEA">
        <w:t xml:space="preserve">Stage 1: Data Collection </w:t>
      </w:r>
    </w:p>
    <w:p w14:paraId="18782DFE" w14:textId="06F71622" w:rsidR="00A72622" w:rsidRPr="00AC0DEA" w:rsidRDefault="00A72622" w:rsidP="00A72622">
      <w:pPr>
        <w:pStyle w:val="TEXT"/>
      </w:pPr>
      <w:r w:rsidRPr="00AC0DEA">
        <w:rPr>
          <w:szCs w:val="24"/>
        </w:rPr>
        <w:t>A key component to understanding the way humans talk to each other is collecting samples of discourse or large amounts of text. Our research hypothesis focused on how people writing for specific political audiences would alter their language to fit within the moral foundations that those audiences should want to read about. Therefore, we picked four well-known news websites that were either conservative (</w:t>
      </w:r>
      <w:r w:rsidRPr="00AC0DEA">
        <w:rPr>
          <w:i/>
          <w:szCs w:val="24"/>
        </w:rPr>
        <w:t>Breitbart</w:t>
      </w:r>
      <w:r w:rsidRPr="00662356">
        <w:rPr>
          <w:szCs w:val="24"/>
        </w:rPr>
        <w:t xml:space="preserve">, </w:t>
      </w:r>
      <w:r w:rsidRPr="00AC0DEA">
        <w:rPr>
          <w:i/>
          <w:szCs w:val="24"/>
        </w:rPr>
        <w:t>Fox News</w:t>
      </w:r>
      <w:r w:rsidRPr="00AC0DEA">
        <w:rPr>
          <w:szCs w:val="24"/>
        </w:rPr>
        <w:t>) or liberal (</w:t>
      </w:r>
      <w:r w:rsidRPr="00AC0DEA">
        <w:rPr>
          <w:i/>
          <w:szCs w:val="24"/>
        </w:rPr>
        <w:t>New York Times</w:t>
      </w:r>
      <w:r w:rsidRPr="00662356">
        <w:rPr>
          <w:szCs w:val="24"/>
        </w:rPr>
        <w:t xml:space="preserve">, </w:t>
      </w:r>
      <w:r w:rsidRPr="00AC0DEA">
        <w:rPr>
          <w:i/>
          <w:szCs w:val="24"/>
        </w:rPr>
        <w:t>NPR</w:t>
      </w:r>
      <w:r w:rsidRPr="00AC0DEA">
        <w:rPr>
          <w:szCs w:val="24"/>
        </w:rPr>
        <w:t>) to explore their discourse. Over the course of a month, we downloaded every article in their specific news sections that focused on political coverage from U</w:t>
      </w:r>
      <w:r w:rsidR="007646DC" w:rsidRPr="00662356">
        <w:rPr>
          <w:szCs w:val="24"/>
        </w:rPr>
        <w:t>.</w:t>
      </w:r>
      <w:r w:rsidRPr="00AC0DEA">
        <w:rPr>
          <w:szCs w:val="24"/>
        </w:rPr>
        <w:t>S</w:t>
      </w:r>
      <w:r w:rsidR="007646DC" w:rsidRPr="00662356">
        <w:rPr>
          <w:szCs w:val="24"/>
        </w:rPr>
        <w:t>.</w:t>
      </w:r>
      <w:r w:rsidRPr="00AC0DEA">
        <w:rPr>
          <w:szCs w:val="24"/>
        </w:rPr>
        <w:t xml:space="preserve"> news to foreign policy. We used speciali</w:t>
      </w:r>
      <w:r w:rsidR="00DC7F17" w:rsidRPr="00662356">
        <w:rPr>
          <w:szCs w:val="24"/>
        </w:rPr>
        <w:t>z</w:t>
      </w:r>
      <w:r w:rsidRPr="00AC0DEA">
        <w:rPr>
          <w:szCs w:val="24"/>
        </w:rPr>
        <w:t>ed software to help with this process, but often th</w:t>
      </w:r>
      <w:r w:rsidR="007646DC" w:rsidRPr="00662356">
        <w:rPr>
          <w:szCs w:val="24"/>
        </w:rPr>
        <w:t>ese</w:t>
      </w:r>
      <w:r w:rsidRPr="00AC0DEA">
        <w:rPr>
          <w:szCs w:val="24"/>
        </w:rPr>
        <w:t xml:space="preserve"> data </w:t>
      </w:r>
      <w:r w:rsidR="007646DC" w:rsidRPr="00662356">
        <w:rPr>
          <w:szCs w:val="24"/>
        </w:rPr>
        <w:t>are</w:t>
      </w:r>
      <w:r w:rsidRPr="00AC0DEA">
        <w:rPr>
          <w:szCs w:val="24"/>
        </w:rPr>
        <w:t xml:space="preserve"> collected by simply cutting and pasting each document into text format that you can use later. In the provided data, you can see the </w:t>
      </w:r>
      <w:r w:rsidRPr="00AC0DEA">
        <w:rPr>
          <w:b/>
          <w:szCs w:val="24"/>
        </w:rPr>
        <w:t>Source</w:t>
      </w:r>
      <w:r w:rsidRPr="00AC0DEA">
        <w:rPr>
          <w:szCs w:val="24"/>
        </w:rPr>
        <w:t xml:space="preserve"> of the data, the link of the article we used (</w:t>
      </w:r>
      <w:r w:rsidRPr="00AC0DEA">
        <w:rPr>
          <w:b/>
          <w:szCs w:val="24"/>
        </w:rPr>
        <w:t>URL</w:t>
      </w:r>
      <w:r w:rsidRPr="00AC0DEA">
        <w:rPr>
          <w:szCs w:val="24"/>
        </w:rPr>
        <w:t xml:space="preserve">), and the full </w:t>
      </w:r>
      <w:r w:rsidRPr="00AC0DEA">
        <w:rPr>
          <w:b/>
          <w:szCs w:val="24"/>
        </w:rPr>
        <w:t>Text</w:t>
      </w:r>
      <w:r w:rsidRPr="00AC0DEA">
        <w:rPr>
          <w:szCs w:val="24"/>
        </w:rPr>
        <w:t xml:space="preserve"> of that article</w:t>
      </w:r>
      <w:r w:rsidR="007646DC" w:rsidRPr="00662356">
        <w:rPr>
          <w:szCs w:val="24"/>
        </w:rPr>
        <w:t>.</w:t>
      </w:r>
      <w:r w:rsidRPr="00AC0DEA">
        <w:rPr>
          <w:szCs w:val="24"/>
        </w:rPr>
        <w:t xml:space="preserve"> (</w:t>
      </w:r>
      <w:r w:rsidR="007646DC" w:rsidRPr="00662356">
        <w:rPr>
          <w:szCs w:val="24"/>
        </w:rPr>
        <w:t>T</w:t>
      </w:r>
      <w:r w:rsidRPr="00AC0DEA">
        <w:rPr>
          <w:szCs w:val="24"/>
        </w:rPr>
        <w:t>he full text has been omitted for the purposes of this SAGE Research Method Dataset</w:t>
      </w:r>
      <w:r w:rsidR="007646DC" w:rsidRPr="00662356">
        <w:rPr>
          <w:szCs w:val="24"/>
        </w:rPr>
        <w:t>,</w:t>
      </w:r>
      <w:r w:rsidRPr="00AC0DEA">
        <w:rPr>
          <w:szCs w:val="24"/>
        </w:rPr>
        <w:t xml:space="preserve"> but you can use the URLs to find the original articles</w:t>
      </w:r>
      <w:r w:rsidR="007646DC" w:rsidRPr="00662356">
        <w:rPr>
          <w:szCs w:val="24"/>
        </w:rPr>
        <w:t>.</w:t>
      </w:r>
      <w:r w:rsidRPr="00AC0DEA">
        <w:rPr>
          <w:szCs w:val="24"/>
        </w:rPr>
        <w:t xml:space="preserve">) This part of the dataset constitutes the raw discourse that we used for word frequency analysis. </w:t>
      </w:r>
    </w:p>
    <w:p w14:paraId="55892D88" w14:textId="77777777" w:rsidR="000B02D0" w:rsidRPr="00662356" w:rsidRDefault="00A72622" w:rsidP="00C5712A">
      <w:pPr>
        <w:pStyle w:val="H2"/>
      </w:pPr>
      <w:r w:rsidRPr="00AC0DEA">
        <w:t xml:space="preserve">Stage 2: Stemming, Counting, </w:t>
      </w:r>
      <w:r w:rsidR="007646DC" w:rsidRPr="00662356">
        <w:t xml:space="preserve">and </w:t>
      </w:r>
      <w:r w:rsidRPr="00AC0DEA">
        <w:t>Creating Percentages</w:t>
      </w:r>
    </w:p>
    <w:p w14:paraId="0AA4A675" w14:textId="63078171" w:rsidR="00A72622" w:rsidRPr="00AC0DEA" w:rsidRDefault="00A72622" w:rsidP="00A72622">
      <w:pPr>
        <w:pStyle w:val="TEXT"/>
      </w:pPr>
      <w:r w:rsidRPr="00AC0DEA">
        <w:rPr>
          <w:szCs w:val="24"/>
        </w:rPr>
        <w:t>One unique problem with analy</w:t>
      </w:r>
      <w:r w:rsidR="00AC0DEA">
        <w:rPr>
          <w:szCs w:val="24"/>
        </w:rPr>
        <w:t>z</w:t>
      </w:r>
      <w:r w:rsidRPr="00AC0DEA">
        <w:rPr>
          <w:szCs w:val="24"/>
        </w:rPr>
        <w:t xml:space="preserve">ing language is that each concept or word has multiple forms, such as </w:t>
      </w:r>
      <w:r w:rsidRPr="00AC0DEA">
        <w:rPr>
          <w:i/>
          <w:szCs w:val="24"/>
        </w:rPr>
        <w:t>walk</w:t>
      </w:r>
      <w:r w:rsidRPr="00662356">
        <w:rPr>
          <w:szCs w:val="24"/>
        </w:rPr>
        <w:t xml:space="preserve">, </w:t>
      </w:r>
      <w:r w:rsidRPr="00AC0DEA">
        <w:rPr>
          <w:i/>
          <w:szCs w:val="24"/>
        </w:rPr>
        <w:t>walked</w:t>
      </w:r>
      <w:r w:rsidRPr="00662356">
        <w:rPr>
          <w:szCs w:val="24"/>
        </w:rPr>
        <w:t xml:space="preserve">, </w:t>
      </w:r>
      <w:r w:rsidRPr="00AC0DEA">
        <w:rPr>
          <w:szCs w:val="24"/>
        </w:rPr>
        <w:t>and</w:t>
      </w:r>
      <w:r w:rsidRPr="00AC0DEA">
        <w:rPr>
          <w:i/>
          <w:szCs w:val="24"/>
        </w:rPr>
        <w:t xml:space="preserve"> walking</w:t>
      </w:r>
      <w:r w:rsidRPr="00AC0DEA">
        <w:rPr>
          <w:szCs w:val="24"/>
        </w:rPr>
        <w:t xml:space="preserve">. A researcher may want to strip these affixes off the text data collected to be able to combine words with similar meanings for analysis, a process called stemming. We stemmed the data to create the </w:t>
      </w:r>
      <w:r w:rsidRPr="00AC0DEA">
        <w:rPr>
          <w:b/>
          <w:szCs w:val="24"/>
        </w:rPr>
        <w:t>Processed</w:t>
      </w:r>
      <w:r w:rsidRPr="00AC0DEA">
        <w:rPr>
          <w:szCs w:val="24"/>
        </w:rPr>
        <w:t xml:space="preserve"> column found in the attached dataset. You can try stemming any document at </w:t>
      </w:r>
      <w:hyperlink r:id="rId12" w:history="1">
        <w:r w:rsidRPr="00AC0DEA">
          <w:rPr>
            <w:rStyle w:val="Hyperlink"/>
            <w:szCs w:val="24"/>
          </w:rPr>
          <w:t>https://text-processing.com/demo/stem/</w:t>
        </w:r>
      </w:hyperlink>
      <w:r w:rsidRPr="00AC0DEA">
        <w:rPr>
          <w:szCs w:val="24"/>
        </w:rPr>
        <w:t xml:space="preserve">, which is a website devoted to different options available for creating root word forms. We used the English option under the </w:t>
      </w:r>
      <w:r w:rsidR="004761BD" w:rsidRPr="00045AF4">
        <w:rPr>
          <w:szCs w:val="24"/>
        </w:rPr>
        <w:t>S</w:t>
      </w:r>
      <w:r w:rsidRPr="00045AF4">
        <w:rPr>
          <w:szCs w:val="24"/>
        </w:rPr>
        <w:t>nowball</w:t>
      </w:r>
      <w:r w:rsidRPr="00E717E7">
        <w:rPr>
          <w:szCs w:val="24"/>
        </w:rPr>
        <w:t xml:space="preserve"> stemmer </w:t>
      </w:r>
      <w:r w:rsidRPr="00AC0DEA">
        <w:rPr>
          <w:szCs w:val="24"/>
        </w:rPr>
        <w:t xml:space="preserve">when stemming our data. However, we knew that automatic stemming is not a perfect process. For example, </w:t>
      </w:r>
      <w:r w:rsidRPr="00AC0DEA">
        <w:rPr>
          <w:i/>
          <w:szCs w:val="24"/>
        </w:rPr>
        <w:t>scientist</w:t>
      </w:r>
      <w:r w:rsidRPr="00AC0DEA">
        <w:rPr>
          <w:szCs w:val="24"/>
        </w:rPr>
        <w:t xml:space="preserve"> is a person who studies science and likely should be combined into a global </w:t>
      </w:r>
      <w:r w:rsidRPr="00AC0DEA">
        <w:rPr>
          <w:i/>
          <w:szCs w:val="24"/>
        </w:rPr>
        <w:t>science</w:t>
      </w:r>
      <w:r w:rsidRPr="00AC0DEA">
        <w:rPr>
          <w:szCs w:val="24"/>
        </w:rPr>
        <w:t xml:space="preserve"> word form. If you try the example option on the text processing web</w:t>
      </w:r>
      <w:r w:rsidR="004F4A0A" w:rsidRPr="00662356">
        <w:rPr>
          <w:szCs w:val="24"/>
        </w:rPr>
        <w:t xml:space="preserve"> </w:t>
      </w:r>
      <w:r w:rsidRPr="00AC0DEA">
        <w:rPr>
          <w:szCs w:val="24"/>
        </w:rPr>
        <w:t xml:space="preserve">page, this word does not change when processed through the stemmer. We </w:t>
      </w:r>
      <w:r w:rsidRPr="00AC0DEA">
        <w:rPr>
          <w:szCs w:val="24"/>
        </w:rPr>
        <w:lastRenderedPageBreak/>
        <w:t>handled these unique word forms in the next stage of analysis by making sure all word forms were included in our dictionary.</w:t>
      </w:r>
    </w:p>
    <w:p w14:paraId="69928721" w14:textId="31FDA691" w:rsidR="00A72622" w:rsidRPr="00AC0DEA" w:rsidRDefault="00A72622" w:rsidP="00A72622">
      <w:pPr>
        <w:pStyle w:val="TEXT"/>
      </w:pPr>
      <w:r w:rsidRPr="00AC0DEA">
        <w:rPr>
          <w:szCs w:val="24"/>
        </w:rPr>
        <w:t xml:space="preserve">As mentioned earlier, we used the </w:t>
      </w:r>
      <w:r w:rsidR="0083183D" w:rsidRPr="00662356">
        <w:rPr>
          <w:szCs w:val="24"/>
        </w:rPr>
        <w:t>MFD</w:t>
      </w:r>
      <w:r w:rsidRPr="00AC0DEA">
        <w:rPr>
          <w:szCs w:val="24"/>
        </w:rPr>
        <w:t xml:space="preserve"> to know what words to look for within the text that we collected from the news websites. For example, in the </w:t>
      </w:r>
      <w:r w:rsidRPr="00AC0DEA">
        <w:rPr>
          <w:i/>
          <w:szCs w:val="24"/>
        </w:rPr>
        <w:t>harm/care</w:t>
      </w:r>
      <w:r w:rsidRPr="00AC0DEA">
        <w:rPr>
          <w:szCs w:val="24"/>
        </w:rPr>
        <w:t xml:space="preserve"> category, we looked for concepts such as </w:t>
      </w:r>
      <w:r w:rsidRPr="00AC0DEA">
        <w:rPr>
          <w:i/>
          <w:szCs w:val="24"/>
        </w:rPr>
        <w:t>attack</w:t>
      </w:r>
      <w:r w:rsidRPr="00AC0DEA">
        <w:rPr>
          <w:szCs w:val="24"/>
        </w:rPr>
        <w:t xml:space="preserve"> and </w:t>
      </w:r>
      <w:r w:rsidRPr="00AC0DEA">
        <w:rPr>
          <w:i/>
          <w:szCs w:val="24"/>
        </w:rPr>
        <w:t>protected</w:t>
      </w:r>
      <w:r w:rsidRPr="00AC0DEA">
        <w:rPr>
          <w:szCs w:val="24"/>
        </w:rPr>
        <w:t xml:space="preserve">, while the </w:t>
      </w:r>
      <w:r w:rsidRPr="00AC0DEA">
        <w:rPr>
          <w:i/>
          <w:szCs w:val="24"/>
        </w:rPr>
        <w:t>fairness/reciprocity</w:t>
      </w:r>
      <w:r w:rsidRPr="00AC0DEA">
        <w:rPr>
          <w:szCs w:val="24"/>
        </w:rPr>
        <w:t xml:space="preserve"> category included words such as </w:t>
      </w:r>
      <w:r w:rsidRPr="00AC0DEA">
        <w:rPr>
          <w:i/>
          <w:szCs w:val="24"/>
        </w:rPr>
        <w:t>equal</w:t>
      </w:r>
      <w:r w:rsidRPr="00AC0DEA">
        <w:rPr>
          <w:szCs w:val="24"/>
        </w:rPr>
        <w:t xml:space="preserve"> and </w:t>
      </w:r>
      <w:r w:rsidRPr="00AC0DEA">
        <w:rPr>
          <w:i/>
          <w:szCs w:val="24"/>
        </w:rPr>
        <w:t>bias</w:t>
      </w:r>
      <w:r w:rsidRPr="00AC0DEA">
        <w:rPr>
          <w:szCs w:val="24"/>
        </w:rPr>
        <w:t>. Our original data source was stemmed, and therefore, in this step, we stemmed the dictionary words</w:t>
      </w:r>
      <w:r w:rsidR="009D4E0D" w:rsidRPr="00662356">
        <w:rPr>
          <w:szCs w:val="24"/>
        </w:rPr>
        <w:t>,</w:t>
      </w:r>
      <w:r w:rsidRPr="00AC0DEA">
        <w:rPr>
          <w:szCs w:val="24"/>
        </w:rPr>
        <w:t xml:space="preserve"> so they would match the </w:t>
      </w:r>
      <w:r w:rsidRPr="00AC0DEA">
        <w:rPr>
          <w:b/>
          <w:szCs w:val="24"/>
        </w:rPr>
        <w:t>Processed</w:t>
      </w:r>
      <w:r w:rsidRPr="00AC0DEA">
        <w:rPr>
          <w:szCs w:val="24"/>
        </w:rPr>
        <w:t xml:space="preserve"> data. Because we knew that stemming was not a perfect procedure, we added all forms of each root word to make sure to capture that concept such as </w:t>
      </w:r>
      <w:r w:rsidRPr="00AC0DEA">
        <w:rPr>
          <w:i/>
          <w:szCs w:val="24"/>
        </w:rPr>
        <w:t>equal</w:t>
      </w:r>
      <w:r w:rsidRPr="00662356">
        <w:rPr>
          <w:szCs w:val="24"/>
        </w:rPr>
        <w:t xml:space="preserve">, </w:t>
      </w:r>
      <w:r w:rsidRPr="00AC0DEA">
        <w:rPr>
          <w:i/>
          <w:szCs w:val="24"/>
        </w:rPr>
        <w:t>equate</w:t>
      </w:r>
      <w:r w:rsidRPr="00662356">
        <w:rPr>
          <w:szCs w:val="24"/>
        </w:rPr>
        <w:t xml:space="preserve">, </w:t>
      </w:r>
      <w:r w:rsidRPr="00AC0DEA">
        <w:rPr>
          <w:i/>
          <w:szCs w:val="24"/>
        </w:rPr>
        <w:t>equals</w:t>
      </w:r>
      <w:r w:rsidRPr="00662356">
        <w:rPr>
          <w:szCs w:val="24"/>
        </w:rPr>
        <w:t xml:space="preserve">, </w:t>
      </w:r>
      <w:r w:rsidRPr="00AC0DEA">
        <w:rPr>
          <w:i/>
          <w:szCs w:val="24"/>
        </w:rPr>
        <w:t>equality</w:t>
      </w:r>
      <w:r w:rsidRPr="00662356">
        <w:rPr>
          <w:szCs w:val="24"/>
        </w:rPr>
        <w:t xml:space="preserve">, </w:t>
      </w:r>
      <w:r w:rsidRPr="00AC0DEA">
        <w:rPr>
          <w:szCs w:val="24"/>
        </w:rPr>
        <w:t>and so on. This procedure sometimes produced duplicate dictionary stems, so those were discarded to only look for each concept once.</w:t>
      </w:r>
    </w:p>
    <w:p w14:paraId="3556F8C5" w14:textId="02566B08" w:rsidR="00A72622" w:rsidRPr="00AC0DEA" w:rsidRDefault="00A72622" w:rsidP="00A72622">
      <w:pPr>
        <w:pStyle w:val="TEXT"/>
      </w:pPr>
      <w:r w:rsidRPr="00AC0DEA">
        <w:rPr>
          <w:szCs w:val="24"/>
        </w:rPr>
        <w:t xml:space="preserve">Now that both data sources (the </w:t>
      </w:r>
      <w:r w:rsidRPr="00AC0DEA">
        <w:rPr>
          <w:b/>
          <w:szCs w:val="24"/>
        </w:rPr>
        <w:t xml:space="preserve">Processed </w:t>
      </w:r>
      <w:r w:rsidRPr="00AC0DEA">
        <w:rPr>
          <w:szCs w:val="24"/>
        </w:rPr>
        <w:t xml:space="preserve">data and the dictionary list) were stemmed, we proceeded to create a frequency count of all words in each text source. The total </w:t>
      </w:r>
      <w:proofErr w:type="spellStart"/>
      <w:r w:rsidRPr="00223FF2">
        <w:rPr>
          <w:b/>
          <w:szCs w:val="24"/>
        </w:rPr>
        <w:t>WordCount</w:t>
      </w:r>
      <w:proofErr w:type="spellEnd"/>
      <w:r w:rsidRPr="00223FF2">
        <w:rPr>
          <w:szCs w:val="24"/>
        </w:rPr>
        <w:t xml:space="preserve"> is </w:t>
      </w:r>
      <w:r w:rsidRPr="00AC0DEA">
        <w:rPr>
          <w:szCs w:val="24"/>
        </w:rPr>
        <w:t xml:space="preserve">included to help control for the differences in article length within and between publications, as some articles were short summaries, while others were longer in form. The words used in each article were </w:t>
      </w:r>
      <w:r w:rsidRPr="00045AF4">
        <w:rPr>
          <w:szCs w:val="24"/>
        </w:rPr>
        <w:t>the</w:t>
      </w:r>
      <w:r w:rsidR="002E1100" w:rsidRPr="00045AF4">
        <w:rPr>
          <w:szCs w:val="24"/>
        </w:rPr>
        <w:t>n</w:t>
      </w:r>
      <w:r w:rsidRPr="00AC0DEA">
        <w:rPr>
          <w:szCs w:val="24"/>
        </w:rPr>
        <w:t xml:space="preserve"> compared to the dictionary words</w:t>
      </w:r>
      <w:r w:rsidR="006E135F" w:rsidRPr="00662356">
        <w:rPr>
          <w:szCs w:val="24"/>
        </w:rPr>
        <w:t>,</w:t>
      </w:r>
      <w:r w:rsidRPr="00AC0DEA">
        <w:rPr>
          <w:szCs w:val="24"/>
        </w:rPr>
        <w:t xml:space="preserve"> and only those words were selected out of the larger set. For example, </w:t>
      </w:r>
      <w:r w:rsidRPr="00AC0DEA">
        <w:rPr>
          <w:i/>
          <w:szCs w:val="24"/>
        </w:rPr>
        <w:t>equal</w:t>
      </w:r>
      <w:r w:rsidRPr="00AC0DEA">
        <w:rPr>
          <w:szCs w:val="24"/>
        </w:rPr>
        <w:t xml:space="preserve"> was included for the total words for </w:t>
      </w:r>
      <w:r w:rsidRPr="00AC0DEA">
        <w:rPr>
          <w:i/>
          <w:szCs w:val="24"/>
        </w:rPr>
        <w:t>fairness</w:t>
      </w:r>
      <w:r w:rsidRPr="00AC0DEA">
        <w:rPr>
          <w:szCs w:val="24"/>
        </w:rPr>
        <w:t xml:space="preserve">, while other words such as </w:t>
      </w:r>
      <w:r w:rsidRPr="00AC0DEA">
        <w:rPr>
          <w:i/>
          <w:szCs w:val="24"/>
        </w:rPr>
        <w:t>another</w:t>
      </w:r>
      <w:r w:rsidRPr="00662356">
        <w:rPr>
          <w:szCs w:val="24"/>
        </w:rPr>
        <w:t xml:space="preserve">, </w:t>
      </w:r>
      <w:r w:rsidRPr="00AC0DEA">
        <w:rPr>
          <w:i/>
          <w:szCs w:val="24"/>
        </w:rPr>
        <w:t>the</w:t>
      </w:r>
      <w:r w:rsidRPr="00662356">
        <w:rPr>
          <w:szCs w:val="24"/>
        </w:rPr>
        <w:t xml:space="preserve">, </w:t>
      </w:r>
      <w:r w:rsidRPr="00AC0DEA">
        <w:rPr>
          <w:szCs w:val="24"/>
        </w:rPr>
        <w:t xml:space="preserve">and </w:t>
      </w:r>
      <w:r w:rsidRPr="00AC0DEA">
        <w:rPr>
          <w:i/>
          <w:szCs w:val="24"/>
        </w:rPr>
        <w:t>over</w:t>
      </w:r>
      <w:r w:rsidRPr="00AC0DEA">
        <w:rPr>
          <w:szCs w:val="24"/>
        </w:rPr>
        <w:t xml:space="preserve"> would be ignored. Last, we created a percentage of each foundation area found in the </w:t>
      </w:r>
      <w:r w:rsidRPr="00AC0DEA">
        <w:rPr>
          <w:b/>
          <w:szCs w:val="24"/>
        </w:rPr>
        <w:t xml:space="preserve">Harm, Ingroup, Purity, Fairness, </w:t>
      </w:r>
      <w:r w:rsidRPr="00AC0DEA">
        <w:rPr>
          <w:szCs w:val="24"/>
        </w:rPr>
        <w:t xml:space="preserve">and </w:t>
      </w:r>
      <w:r w:rsidRPr="00AC0DEA">
        <w:rPr>
          <w:b/>
          <w:szCs w:val="24"/>
        </w:rPr>
        <w:t>Authority</w:t>
      </w:r>
      <w:r w:rsidRPr="00AC0DEA">
        <w:rPr>
          <w:szCs w:val="24"/>
        </w:rPr>
        <w:t xml:space="preserve"> percentage columns. The sum columns are also provided as the intermediate step between calculating the total words in each category before creating the percentages. Figure 1 provides an example of the dataset to help visuali</w:t>
      </w:r>
      <w:r w:rsidR="00DC7F17" w:rsidRPr="00662356">
        <w:rPr>
          <w:szCs w:val="24"/>
        </w:rPr>
        <w:t>z</w:t>
      </w:r>
      <w:r w:rsidRPr="00AC0DEA">
        <w:rPr>
          <w:szCs w:val="24"/>
        </w:rPr>
        <w:t>e how the data w</w:t>
      </w:r>
      <w:r w:rsidR="006E135F" w:rsidRPr="00662356">
        <w:rPr>
          <w:szCs w:val="24"/>
        </w:rPr>
        <w:t>ere</w:t>
      </w:r>
      <w:r w:rsidRPr="00AC0DEA">
        <w:rPr>
          <w:szCs w:val="24"/>
        </w:rPr>
        <w:t xml:space="preserve"> laid out and processed during analysis. </w:t>
      </w:r>
    </w:p>
    <w:p w14:paraId="64927A1A" w14:textId="77777777" w:rsidR="00A72622" w:rsidRPr="00AC0DEA" w:rsidRDefault="00A72622" w:rsidP="00A72622">
      <w:pPr>
        <w:pStyle w:val="TEXT"/>
      </w:pPr>
      <w:r w:rsidRPr="00AC0DEA">
        <w:rPr>
          <w:szCs w:val="24"/>
        </w:rPr>
        <w:t xml:space="preserve">Figure 1 shows you an example of the columns in the dataset. The </w:t>
      </w:r>
      <w:r w:rsidRPr="00AC0DEA">
        <w:rPr>
          <w:b/>
          <w:szCs w:val="24"/>
        </w:rPr>
        <w:t>Text</w:t>
      </w:r>
      <w:r w:rsidRPr="00AC0DEA">
        <w:rPr>
          <w:szCs w:val="24"/>
        </w:rPr>
        <w:t xml:space="preserve"> column includes the original text of the article before it was stemmed, as described above. The </w:t>
      </w:r>
      <w:r w:rsidRPr="00AC0DEA">
        <w:rPr>
          <w:b/>
          <w:szCs w:val="24"/>
        </w:rPr>
        <w:t xml:space="preserve">Processed </w:t>
      </w:r>
      <w:r w:rsidRPr="00AC0DEA">
        <w:rPr>
          <w:szCs w:val="24"/>
        </w:rPr>
        <w:t xml:space="preserve">column is the text after stemming. The </w:t>
      </w:r>
      <w:proofErr w:type="spellStart"/>
      <w:r w:rsidRPr="00AC0DEA">
        <w:rPr>
          <w:b/>
          <w:szCs w:val="24"/>
        </w:rPr>
        <w:t>WordCount</w:t>
      </w:r>
      <w:proofErr w:type="spellEnd"/>
      <w:r w:rsidRPr="00AC0DEA">
        <w:rPr>
          <w:b/>
          <w:szCs w:val="24"/>
        </w:rPr>
        <w:t xml:space="preserve"> </w:t>
      </w:r>
      <w:r w:rsidRPr="00AC0DEA">
        <w:rPr>
          <w:szCs w:val="24"/>
        </w:rPr>
        <w:t xml:space="preserve">column includes the total number of words in the article, which is used to create the </w:t>
      </w:r>
      <w:r w:rsidRPr="00BC7E02">
        <w:rPr>
          <w:szCs w:val="24"/>
        </w:rPr>
        <w:t>Percent</w:t>
      </w:r>
      <w:r w:rsidRPr="00AC0DEA">
        <w:rPr>
          <w:szCs w:val="24"/>
        </w:rPr>
        <w:t xml:space="preserve"> column for each moral foundation. For example, the first article used two words in the Harm category (</w:t>
      </w:r>
      <w:proofErr w:type="spellStart"/>
      <w:r w:rsidRPr="00AC0DEA">
        <w:rPr>
          <w:b/>
          <w:szCs w:val="24"/>
        </w:rPr>
        <w:t>HarmSum</w:t>
      </w:r>
      <w:proofErr w:type="spellEnd"/>
      <w:r w:rsidRPr="00AC0DEA">
        <w:rPr>
          <w:szCs w:val="24"/>
        </w:rPr>
        <w:t xml:space="preserve">), and therefore, the </w:t>
      </w:r>
      <w:proofErr w:type="spellStart"/>
      <w:r w:rsidRPr="00AC0DEA">
        <w:rPr>
          <w:b/>
          <w:szCs w:val="24"/>
        </w:rPr>
        <w:t>HarmPercent</w:t>
      </w:r>
      <w:proofErr w:type="spellEnd"/>
      <w:r w:rsidRPr="00AC0DEA">
        <w:rPr>
          <w:szCs w:val="24"/>
        </w:rPr>
        <w:t xml:space="preserve"> was calculated by dividing two by the </w:t>
      </w:r>
      <w:proofErr w:type="spellStart"/>
      <w:r w:rsidRPr="00AC0DEA">
        <w:rPr>
          <w:b/>
          <w:szCs w:val="24"/>
        </w:rPr>
        <w:t>WordCount</w:t>
      </w:r>
      <w:proofErr w:type="spellEnd"/>
      <w:r w:rsidRPr="00AC0DEA">
        <w:rPr>
          <w:b/>
          <w:szCs w:val="24"/>
        </w:rPr>
        <w:t xml:space="preserve"> </w:t>
      </w:r>
      <w:r w:rsidRPr="00AC0DEA">
        <w:rPr>
          <w:szCs w:val="24"/>
        </w:rPr>
        <w:t>column.</w:t>
      </w:r>
    </w:p>
    <w:p w14:paraId="62631DCC" w14:textId="4854CBFA" w:rsidR="000B02D0" w:rsidRPr="00662356" w:rsidRDefault="00A72622" w:rsidP="00662356">
      <w:pPr>
        <w:pStyle w:val="CP"/>
      </w:pPr>
      <w:r w:rsidRPr="00662356">
        <w:rPr>
          <w:rStyle w:val="CPBChar"/>
        </w:rPr>
        <w:t>Figure 1</w:t>
      </w:r>
      <w:r w:rsidR="006E135F" w:rsidRPr="00662356">
        <w:rPr>
          <w:rStyle w:val="CPBChar"/>
        </w:rPr>
        <w:t>:</w:t>
      </w:r>
      <w:r w:rsidRPr="00662356">
        <w:t xml:space="preserve"> Example of the </w:t>
      </w:r>
      <w:r w:rsidR="006E135F" w:rsidRPr="00662356">
        <w:t xml:space="preserve">Columns </w:t>
      </w:r>
      <w:r w:rsidRPr="00662356">
        <w:t xml:space="preserve">in the </w:t>
      </w:r>
      <w:r w:rsidR="006E135F" w:rsidRPr="00662356">
        <w:t>Dataset.</w:t>
      </w:r>
    </w:p>
    <w:p w14:paraId="0F7AF999" w14:textId="77777777" w:rsidR="00A72622" w:rsidRPr="00AC0DEA" w:rsidRDefault="00A72622" w:rsidP="00A72622">
      <w:pPr>
        <w:pStyle w:val="CL"/>
      </w:pPr>
      <w:r w:rsidRPr="00662356">
        <w:t>[insert Figure 1 here]</w:t>
      </w:r>
    </w:p>
    <w:p w14:paraId="7BC617ED" w14:textId="782206E4" w:rsidR="000B02D0" w:rsidRPr="00662356" w:rsidRDefault="00A72622" w:rsidP="00C5712A">
      <w:pPr>
        <w:pStyle w:val="H2"/>
      </w:pPr>
      <w:r w:rsidRPr="00AC0DEA">
        <w:t>Stage 3: Data Visuali</w:t>
      </w:r>
      <w:r w:rsidR="00AC0DEA" w:rsidRPr="00AC0DEA">
        <w:t>z</w:t>
      </w:r>
      <w:r w:rsidRPr="00AC0DEA">
        <w:t xml:space="preserve">ation </w:t>
      </w:r>
    </w:p>
    <w:p w14:paraId="7990EBE2" w14:textId="5BEEE69C" w:rsidR="00A72622" w:rsidRPr="00AC0DEA" w:rsidRDefault="00A72622" w:rsidP="00A72622">
      <w:pPr>
        <w:pStyle w:val="TEXT"/>
      </w:pPr>
      <w:r w:rsidRPr="00AC0DEA">
        <w:rPr>
          <w:szCs w:val="24"/>
        </w:rPr>
        <w:lastRenderedPageBreak/>
        <w:t>At this point, we have turned qualitative discourse data into a quantifiable percentage. These percentages represent the portion of text’s words devoted to each moral foundation. Given that the text data ha</w:t>
      </w:r>
      <w:r w:rsidR="00C12F21" w:rsidRPr="00662356">
        <w:rPr>
          <w:szCs w:val="24"/>
        </w:rPr>
        <w:t>ve</w:t>
      </w:r>
      <w:r w:rsidRPr="00AC0DEA">
        <w:rPr>
          <w:szCs w:val="24"/>
        </w:rPr>
        <w:t xml:space="preserve"> now been converted to number data, we could use traditional quantitative statistics, such as the analysis of variance or </w:t>
      </w:r>
      <w:r w:rsidRPr="00945531">
        <w:rPr>
          <w:szCs w:val="24"/>
        </w:rPr>
        <w:t>ANOVA</w:t>
      </w:r>
      <w:r w:rsidRPr="004761BD">
        <w:rPr>
          <w:szCs w:val="24"/>
        </w:rPr>
        <w:t xml:space="preserve">, </w:t>
      </w:r>
      <w:r w:rsidRPr="00AC0DEA">
        <w:rPr>
          <w:szCs w:val="24"/>
        </w:rPr>
        <w:t xml:space="preserve">to determine </w:t>
      </w:r>
      <w:r w:rsidR="00C12F21" w:rsidRPr="00662356">
        <w:rPr>
          <w:szCs w:val="24"/>
        </w:rPr>
        <w:t>whether</w:t>
      </w:r>
      <w:r w:rsidRPr="00AC0DEA">
        <w:rPr>
          <w:szCs w:val="24"/>
        </w:rPr>
        <w:t xml:space="preserve"> there are differences in percentages across the sources and foundation areas. We focused on visuali</w:t>
      </w:r>
      <w:r w:rsidR="005810FA" w:rsidRPr="00662356">
        <w:rPr>
          <w:szCs w:val="24"/>
        </w:rPr>
        <w:t>z</w:t>
      </w:r>
      <w:r w:rsidRPr="00AC0DEA">
        <w:rPr>
          <w:szCs w:val="24"/>
        </w:rPr>
        <w:t>ing the data, shown in Figure 2, since this analysis was exploratory.</w:t>
      </w:r>
    </w:p>
    <w:p w14:paraId="47B648FE" w14:textId="7711D6BF" w:rsidR="00A72622" w:rsidRPr="00AC0DEA" w:rsidRDefault="00A72622" w:rsidP="00A72622">
      <w:pPr>
        <w:pStyle w:val="TEXT"/>
      </w:pPr>
      <w:r w:rsidRPr="00AC0DEA">
        <w:rPr>
          <w:szCs w:val="24"/>
        </w:rPr>
        <w:t xml:space="preserve">In examining the data for the </w:t>
      </w:r>
      <w:r w:rsidRPr="00AC0DEA">
        <w:rPr>
          <w:i/>
          <w:szCs w:val="24"/>
        </w:rPr>
        <w:t>Harm</w:t>
      </w:r>
      <w:r w:rsidRPr="00AC0DEA">
        <w:rPr>
          <w:szCs w:val="24"/>
        </w:rPr>
        <w:t xml:space="preserve"> foundation, we see that the </w:t>
      </w:r>
      <w:r w:rsidRPr="00AC0DEA">
        <w:rPr>
          <w:i/>
          <w:szCs w:val="24"/>
        </w:rPr>
        <w:t>New York Times</w:t>
      </w:r>
      <w:r w:rsidRPr="00AC0DEA">
        <w:rPr>
          <w:szCs w:val="24"/>
        </w:rPr>
        <w:t xml:space="preserve"> uses the least amount of </w:t>
      </w:r>
      <w:r w:rsidRPr="00AC0DEA">
        <w:rPr>
          <w:i/>
          <w:szCs w:val="24"/>
        </w:rPr>
        <w:t>harm words</w:t>
      </w:r>
      <w:r w:rsidRPr="00AC0DEA">
        <w:rPr>
          <w:szCs w:val="24"/>
        </w:rPr>
        <w:t xml:space="preserve">, while the other three have very similar means. The fairness foundation showed that </w:t>
      </w:r>
      <w:r w:rsidR="00C12F21" w:rsidRPr="00662356">
        <w:rPr>
          <w:i/>
          <w:szCs w:val="24"/>
        </w:rPr>
        <w:t>NPR</w:t>
      </w:r>
      <w:r w:rsidRPr="00AC0DEA">
        <w:rPr>
          <w:szCs w:val="24"/>
        </w:rPr>
        <w:t xml:space="preserve"> likely used the least </w:t>
      </w:r>
      <w:r w:rsidRPr="00AC0DEA">
        <w:rPr>
          <w:i/>
          <w:szCs w:val="24"/>
        </w:rPr>
        <w:t>fairness words</w:t>
      </w:r>
      <w:r w:rsidRPr="00AC0DEA">
        <w:rPr>
          <w:szCs w:val="24"/>
        </w:rPr>
        <w:t xml:space="preserve">, while the in-group foundation showed that the </w:t>
      </w:r>
      <w:r w:rsidRPr="00AC0DEA">
        <w:rPr>
          <w:i/>
          <w:szCs w:val="24"/>
        </w:rPr>
        <w:t>New York Times</w:t>
      </w:r>
      <w:r w:rsidRPr="00AC0DEA">
        <w:rPr>
          <w:szCs w:val="24"/>
        </w:rPr>
        <w:t xml:space="preserve"> represented the largest amount of in-group foundation discourse. The authority foundation showed very similar scores for the conservative news sources, while the liberal sources used fewer of these words. Finally, the purity foundation was the least used foundation, with only a few words found for each of the news sources and liberal sources being somewhat lower than conservative sources. However, in each of these comparisons, we found that the error bars (</w:t>
      </w:r>
      <w:r w:rsidRPr="00392EE7">
        <w:rPr>
          <w:szCs w:val="24"/>
        </w:rPr>
        <w:t xml:space="preserve">which the typical </w:t>
      </w:r>
      <w:r w:rsidRPr="00AC0DEA">
        <w:rPr>
          <w:szCs w:val="24"/>
        </w:rPr>
        <w:t>range of the percentages in each article) mostly overlapped for each news source, which indicates that they are likely not very different from each other since each news source tended to use around the same amount of moral words.</w:t>
      </w:r>
    </w:p>
    <w:p w14:paraId="371B16E9" w14:textId="026842B2" w:rsidR="000B02D0" w:rsidRPr="00AC0DEA" w:rsidRDefault="00A72622" w:rsidP="00662356">
      <w:pPr>
        <w:pStyle w:val="CP"/>
      </w:pPr>
      <w:r w:rsidRPr="00662356">
        <w:rPr>
          <w:rStyle w:val="CPBChar"/>
        </w:rPr>
        <w:t>Figure 2</w:t>
      </w:r>
      <w:r w:rsidR="005431A5" w:rsidRPr="00662356">
        <w:rPr>
          <w:rStyle w:val="CPBChar"/>
        </w:rPr>
        <w:t>:</w:t>
      </w:r>
      <w:r w:rsidRPr="00662356">
        <w:t xml:space="preserve"> Percentages for </w:t>
      </w:r>
      <w:r w:rsidR="005431A5" w:rsidRPr="00662356">
        <w:t xml:space="preserve">Each </w:t>
      </w:r>
      <w:r w:rsidRPr="00662356">
        <w:t xml:space="preserve">of the </w:t>
      </w:r>
      <w:r w:rsidR="005431A5" w:rsidRPr="00662356">
        <w:t xml:space="preserve">Conservative </w:t>
      </w:r>
      <w:r w:rsidRPr="00662356">
        <w:t xml:space="preserve">and </w:t>
      </w:r>
      <w:r w:rsidR="005431A5" w:rsidRPr="00662356">
        <w:t xml:space="preserve">Liberal News Articles </w:t>
      </w:r>
      <w:r w:rsidRPr="00662356">
        <w:t>for the Harm,</w:t>
      </w:r>
      <w:r w:rsidRPr="00AC0DEA">
        <w:t xml:space="preserve"> Fairness, Ingroup, Authority</w:t>
      </w:r>
      <w:r w:rsidR="005431A5" w:rsidRPr="00662356">
        <w:t>,</w:t>
      </w:r>
      <w:r w:rsidRPr="00AC0DEA">
        <w:t xml:space="preserve"> and Purity </w:t>
      </w:r>
      <w:r w:rsidR="005431A5" w:rsidRPr="00662356">
        <w:t>Moral Foundations</w:t>
      </w:r>
      <w:r w:rsidRPr="00AC0DEA">
        <w:t>.</w:t>
      </w:r>
    </w:p>
    <w:p w14:paraId="254AABEF" w14:textId="77777777" w:rsidR="00A72622" w:rsidRPr="00AC0DEA" w:rsidRDefault="00A72622" w:rsidP="00A72622">
      <w:pPr>
        <w:pStyle w:val="CL"/>
      </w:pPr>
      <w:r w:rsidRPr="00662356">
        <w:t>[insert Figure 2 here]</w:t>
      </w:r>
    </w:p>
    <w:p w14:paraId="3CB2A7A5" w14:textId="77777777" w:rsidR="00A72622" w:rsidRPr="00AC0DEA" w:rsidRDefault="00A72622" w:rsidP="00A72622">
      <w:pPr>
        <w:pStyle w:val="TEXT"/>
      </w:pPr>
      <w:r w:rsidRPr="00AC0DEA">
        <w:rPr>
          <w:szCs w:val="24"/>
        </w:rPr>
        <w:t xml:space="preserve">In Figure 2, the </w:t>
      </w:r>
      <w:r w:rsidRPr="00662356">
        <w:rPr>
          <w:i/>
          <w:szCs w:val="24"/>
        </w:rPr>
        <w:t>X</w:t>
      </w:r>
      <w:r w:rsidRPr="00045AF4">
        <w:rPr>
          <w:szCs w:val="24"/>
        </w:rPr>
        <w:t>-axis</w:t>
      </w:r>
      <w:r w:rsidRPr="00AC0DEA">
        <w:rPr>
          <w:szCs w:val="24"/>
        </w:rPr>
        <w:t xml:space="preserve"> indicates the news source, along with their political lean, and these bars are arranged by moral category. The </w:t>
      </w:r>
      <w:r w:rsidRPr="00662356">
        <w:rPr>
          <w:i/>
          <w:szCs w:val="24"/>
        </w:rPr>
        <w:t>Y</w:t>
      </w:r>
      <w:r w:rsidRPr="00045AF4">
        <w:rPr>
          <w:szCs w:val="24"/>
        </w:rPr>
        <w:t>-axis</w:t>
      </w:r>
      <w:r w:rsidRPr="001141AB">
        <w:rPr>
          <w:szCs w:val="24"/>
        </w:rPr>
        <w:t xml:space="preserve">, </w:t>
      </w:r>
      <w:r w:rsidRPr="00AC0DEA">
        <w:rPr>
          <w:szCs w:val="24"/>
        </w:rPr>
        <w:t>or height of the bars, indicates the percent</w:t>
      </w:r>
      <w:r w:rsidR="00BB47D0" w:rsidRPr="00662356">
        <w:rPr>
          <w:szCs w:val="24"/>
        </w:rPr>
        <w:t>age</w:t>
      </w:r>
      <w:r w:rsidRPr="00AC0DEA">
        <w:rPr>
          <w:szCs w:val="24"/>
        </w:rPr>
        <w:t xml:space="preserve"> of the article that included the specific moral words. The error bars, or the capped lines on the bar, represent how much these percentages typically vary across articles. </w:t>
      </w:r>
    </w:p>
    <w:p w14:paraId="2CD64B25" w14:textId="77777777" w:rsidR="000B02D0" w:rsidRPr="00AC0DEA" w:rsidRDefault="00A72622" w:rsidP="0009058E">
      <w:pPr>
        <w:pStyle w:val="H1"/>
      </w:pPr>
      <w:r w:rsidRPr="00AC0DEA">
        <w:t>Summary</w:t>
      </w:r>
    </w:p>
    <w:p w14:paraId="340D9AFE" w14:textId="68A24EA1" w:rsidR="00A72622" w:rsidRPr="00AC0DEA" w:rsidRDefault="00A72622" w:rsidP="00A72622">
      <w:pPr>
        <w:pStyle w:val="TEXT"/>
      </w:pPr>
      <w:r w:rsidRPr="00AC0DEA">
        <w:rPr>
          <w:szCs w:val="24"/>
        </w:rPr>
        <w:t>In summary, we first collected traditional qualitative type data by saving news articles from four popular online news web</w:t>
      </w:r>
      <w:r w:rsidR="00BB47D0" w:rsidRPr="00662356">
        <w:rPr>
          <w:szCs w:val="24"/>
        </w:rPr>
        <w:t xml:space="preserve"> </w:t>
      </w:r>
      <w:r w:rsidRPr="00AC0DEA">
        <w:rPr>
          <w:szCs w:val="24"/>
        </w:rPr>
        <w:t xml:space="preserve">pages. In order to understand political discourse, we </w:t>
      </w:r>
      <w:r w:rsidRPr="00045AF4">
        <w:rPr>
          <w:szCs w:val="24"/>
        </w:rPr>
        <w:t xml:space="preserve">connected </w:t>
      </w:r>
      <w:r w:rsidR="006E2311" w:rsidRPr="00045AF4">
        <w:rPr>
          <w:szCs w:val="24"/>
        </w:rPr>
        <w:t>the</w:t>
      </w:r>
      <w:r w:rsidR="006E2311">
        <w:rPr>
          <w:szCs w:val="24"/>
        </w:rPr>
        <w:t xml:space="preserve"> </w:t>
      </w:r>
      <w:r w:rsidR="0009058E" w:rsidRPr="00662356">
        <w:rPr>
          <w:szCs w:val="24"/>
        </w:rPr>
        <w:t>MFT</w:t>
      </w:r>
      <w:r w:rsidRPr="00D41082">
        <w:rPr>
          <w:szCs w:val="24"/>
        </w:rPr>
        <w:t xml:space="preserve"> </w:t>
      </w:r>
      <w:r w:rsidRPr="00AC0DEA">
        <w:rPr>
          <w:szCs w:val="24"/>
        </w:rPr>
        <w:t xml:space="preserve">and the </w:t>
      </w:r>
      <w:r w:rsidR="0083183D" w:rsidRPr="00662356">
        <w:rPr>
          <w:szCs w:val="24"/>
        </w:rPr>
        <w:t>MFD</w:t>
      </w:r>
      <w:r w:rsidRPr="00AC0DEA">
        <w:rPr>
          <w:szCs w:val="24"/>
        </w:rPr>
        <w:t xml:space="preserve"> to these news sources. The discourse data w</w:t>
      </w:r>
      <w:r w:rsidR="00BB47D0" w:rsidRPr="00662356">
        <w:rPr>
          <w:szCs w:val="24"/>
        </w:rPr>
        <w:t>ere</w:t>
      </w:r>
      <w:r w:rsidRPr="00AC0DEA">
        <w:rPr>
          <w:szCs w:val="24"/>
        </w:rPr>
        <w:t xml:space="preserve"> transformed into word frequency data by firstly stemming the data to combine similar words together into one related concept, and </w:t>
      </w:r>
      <w:r w:rsidRPr="00045AF4">
        <w:rPr>
          <w:szCs w:val="24"/>
        </w:rPr>
        <w:t>secondly</w:t>
      </w:r>
      <w:r w:rsidR="00560B7B" w:rsidRPr="00045AF4">
        <w:rPr>
          <w:szCs w:val="24"/>
        </w:rPr>
        <w:t>,</w:t>
      </w:r>
      <w:r w:rsidRPr="00AC0DEA">
        <w:rPr>
          <w:szCs w:val="24"/>
        </w:rPr>
        <w:t xml:space="preserve"> counting similar words. We then narrowed down the data into only words found in the </w:t>
      </w:r>
      <w:r w:rsidR="0083183D" w:rsidRPr="00662356">
        <w:rPr>
          <w:szCs w:val="24"/>
        </w:rPr>
        <w:t>MFD</w:t>
      </w:r>
      <w:r w:rsidRPr="00AC0DEA">
        <w:rPr>
          <w:szCs w:val="24"/>
        </w:rPr>
        <w:t xml:space="preserve"> to guide our analysis, calculating the percentage of moral words in each category for each article. Finally, we created a bar graph to visuali</w:t>
      </w:r>
      <w:r w:rsidR="00DC7F17" w:rsidRPr="00662356">
        <w:rPr>
          <w:szCs w:val="24"/>
        </w:rPr>
        <w:t>z</w:t>
      </w:r>
      <w:r w:rsidRPr="00AC0DEA">
        <w:rPr>
          <w:szCs w:val="24"/>
        </w:rPr>
        <w:t xml:space="preserve">e </w:t>
      </w:r>
      <w:r w:rsidR="00BB47D0" w:rsidRPr="00662356">
        <w:rPr>
          <w:szCs w:val="24"/>
        </w:rPr>
        <w:t>whether</w:t>
      </w:r>
      <w:r w:rsidRPr="00AC0DEA">
        <w:rPr>
          <w:szCs w:val="24"/>
        </w:rPr>
        <w:t xml:space="preserve"> there were </w:t>
      </w:r>
      <w:r w:rsidRPr="00AC0DEA">
        <w:rPr>
          <w:szCs w:val="24"/>
        </w:rPr>
        <w:lastRenderedPageBreak/>
        <w:t>differences in moral language for the political news sources. Some small differences occurred, but the overall percent</w:t>
      </w:r>
      <w:r w:rsidR="00BB47D0" w:rsidRPr="00662356">
        <w:rPr>
          <w:szCs w:val="24"/>
        </w:rPr>
        <w:t>age</w:t>
      </w:r>
      <w:r w:rsidRPr="00AC0DEA">
        <w:rPr>
          <w:szCs w:val="24"/>
        </w:rPr>
        <w:t xml:space="preserve"> of words used in each category was very low. Future research could explore the nature of the </w:t>
      </w:r>
      <w:r w:rsidR="0083183D" w:rsidRPr="00662356">
        <w:rPr>
          <w:szCs w:val="24"/>
        </w:rPr>
        <w:t>MFD</w:t>
      </w:r>
      <w:r w:rsidRPr="00AC0DEA">
        <w:rPr>
          <w:szCs w:val="24"/>
        </w:rPr>
        <w:t xml:space="preserve"> and see </w:t>
      </w:r>
      <w:r w:rsidR="00BB47D0" w:rsidRPr="00662356">
        <w:rPr>
          <w:szCs w:val="24"/>
        </w:rPr>
        <w:t>whether</w:t>
      </w:r>
      <w:r w:rsidRPr="00AC0DEA">
        <w:rPr>
          <w:szCs w:val="24"/>
        </w:rPr>
        <w:t xml:space="preserve"> related concepts could be added to expand the dictionary to create a fuller picture of words used across a range of types of discourse.</w:t>
      </w:r>
    </w:p>
    <w:p w14:paraId="08FFBFDE" w14:textId="77777777" w:rsidR="000B02D0" w:rsidRPr="00662356" w:rsidRDefault="00A72622" w:rsidP="0009058E">
      <w:pPr>
        <w:pStyle w:val="H1"/>
      </w:pPr>
      <w:r w:rsidRPr="00AC0DEA">
        <w:t xml:space="preserve">Reflective Questions </w:t>
      </w:r>
    </w:p>
    <w:p w14:paraId="567066F6" w14:textId="35AF6409" w:rsidR="000B02D0" w:rsidRPr="00AC0DEA" w:rsidRDefault="00A72622" w:rsidP="00A72622">
      <w:pPr>
        <w:pStyle w:val="NL"/>
        <w:numPr>
          <w:ilvl w:val="0"/>
          <w:numId w:val="26"/>
        </w:numPr>
      </w:pPr>
      <w:r w:rsidRPr="00AC0DEA">
        <w:rPr>
          <w:szCs w:val="24"/>
        </w:rPr>
        <w:t xml:space="preserve">Word frequency analysis was applied here to political texts using a framework of </w:t>
      </w:r>
      <w:r w:rsidR="00BB47D0" w:rsidRPr="00662356">
        <w:rPr>
          <w:szCs w:val="24"/>
        </w:rPr>
        <w:t>MFT</w:t>
      </w:r>
      <w:r w:rsidRPr="00AC0DEA">
        <w:rPr>
          <w:szCs w:val="24"/>
        </w:rPr>
        <w:t xml:space="preserve">, and therefore, only specific “moral” words were examined. </w:t>
      </w:r>
      <w:r w:rsidRPr="006E2311">
        <w:rPr>
          <w:szCs w:val="24"/>
        </w:rPr>
        <w:t xml:space="preserve">What other ways </w:t>
      </w:r>
      <w:r w:rsidRPr="00AC0DEA">
        <w:rPr>
          <w:szCs w:val="24"/>
        </w:rPr>
        <w:t>might you use word frequency analysis to elucidate differences in writing styles?</w:t>
      </w:r>
    </w:p>
    <w:p w14:paraId="312AD7DD" w14:textId="77777777" w:rsidR="000B02D0" w:rsidRPr="00AC0DEA" w:rsidRDefault="00A72622" w:rsidP="00A72622">
      <w:pPr>
        <w:pStyle w:val="NL"/>
        <w:numPr>
          <w:ilvl w:val="0"/>
          <w:numId w:val="26"/>
        </w:numPr>
      </w:pPr>
      <w:r w:rsidRPr="00AC0DEA">
        <w:rPr>
          <w:szCs w:val="24"/>
        </w:rPr>
        <w:t xml:space="preserve">Word stemming was a crucial concept in this analysis, as it allows you to combine words with the same meaning into one term for analysis. In what situations would you want to use each word in its raw form? </w:t>
      </w:r>
    </w:p>
    <w:p w14:paraId="53A813B9" w14:textId="249D8D2E" w:rsidR="000B02D0" w:rsidRPr="00AC0DEA" w:rsidRDefault="00A72622" w:rsidP="00A72622">
      <w:pPr>
        <w:pStyle w:val="NL"/>
        <w:numPr>
          <w:ilvl w:val="0"/>
          <w:numId w:val="26"/>
        </w:numPr>
      </w:pPr>
      <w:r w:rsidRPr="00AC0DEA">
        <w:rPr>
          <w:szCs w:val="24"/>
        </w:rPr>
        <w:t>In this analysis, political articles from four news sources aimed at a general audience were gathered. What other kinds of text sources would be appropriate for analyses such as this? Are there situations in which you would want to utili</w:t>
      </w:r>
      <w:r w:rsidR="00DC7F17" w:rsidRPr="00662356">
        <w:rPr>
          <w:szCs w:val="24"/>
        </w:rPr>
        <w:t>z</w:t>
      </w:r>
      <w:r w:rsidRPr="00AC0DEA">
        <w:rPr>
          <w:szCs w:val="24"/>
        </w:rPr>
        <w:t>e more niche or extreme sources?</w:t>
      </w:r>
    </w:p>
    <w:p w14:paraId="72098342" w14:textId="4B3DE45E" w:rsidR="00A72622" w:rsidRPr="00AC0DEA" w:rsidRDefault="00A72622" w:rsidP="00A72622">
      <w:pPr>
        <w:pStyle w:val="NL"/>
        <w:numPr>
          <w:ilvl w:val="0"/>
          <w:numId w:val="26"/>
        </w:numPr>
      </w:pPr>
      <w:r w:rsidRPr="00AC0DEA">
        <w:rPr>
          <w:szCs w:val="24"/>
        </w:rPr>
        <w:t>This analysis takes place firmly at the intersection of moral and political psychology. In what other domains of inquiry would you be able to utili</w:t>
      </w:r>
      <w:r w:rsidR="00DC7F17" w:rsidRPr="00662356">
        <w:rPr>
          <w:szCs w:val="24"/>
        </w:rPr>
        <w:t>z</w:t>
      </w:r>
      <w:r w:rsidRPr="00AC0DEA">
        <w:rPr>
          <w:szCs w:val="24"/>
        </w:rPr>
        <w:t>e word frequency analysis, web scraping, and word stemming?</w:t>
      </w:r>
    </w:p>
    <w:p w14:paraId="71FD801F" w14:textId="77777777" w:rsidR="000B02D0" w:rsidRPr="00662356" w:rsidRDefault="00A72622" w:rsidP="00A72622">
      <w:pPr>
        <w:pStyle w:val="EH"/>
        <w:rPr>
          <w:highlight w:val="yellow"/>
        </w:rPr>
      </w:pPr>
      <w:r w:rsidRPr="00045AF4">
        <w:rPr>
          <w:b/>
          <w:sz w:val="36"/>
          <w:szCs w:val="36"/>
        </w:rPr>
        <w:t>Further Reading</w:t>
      </w:r>
      <w:r w:rsidR="00045AF4">
        <w:rPr>
          <w:b/>
          <w:sz w:val="36"/>
          <w:szCs w:val="36"/>
        </w:rPr>
        <w:t>s</w:t>
      </w:r>
      <w:r w:rsidRPr="00662356">
        <w:rPr>
          <w:b/>
          <w:sz w:val="36"/>
          <w:szCs w:val="36"/>
          <w:highlight w:val="yellow"/>
        </w:rPr>
        <w:t xml:space="preserve"> </w:t>
      </w:r>
    </w:p>
    <w:p w14:paraId="25291CED" w14:textId="3018C67E" w:rsidR="000B02D0" w:rsidRPr="00662356" w:rsidDel="002A5645" w:rsidRDefault="000B02D0" w:rsidP="00A72622">
      <w:pPr>
        <w:pStyle w:val="REF"/>
      </w:pPr>
    </w:p>
    <w:p w14:paraId="0F3C8AA5" w14:textId="77777777" w:rsidR="000B02D0" w:rsidRDefault="000B02D0" w:rsidP="00A72622">
      <w:pPr>
        <w:pStyle w:val="REF"/>
      </w:pPr>
      <w:r w:rsidRPr="00662356">
        <w:t xml:space="preserve">Graham, J., Haidt, J., &amp; </w:t>
      </w:r>
      <w:proofErr w:type="spellStart"/>
      <w:r w:rsidRPr="00662356">
        <w:t>Nosek</w:t>
      </w:r>
      <w:proofErr w:type="spellEnd"/>
      <w:r w:rsidRPr="00662356">
        <w:t xml:space="preserve">, B. A. (2009). Liberals and conservatives rely on different sets of moral foundations. </w:t>
      </w:r>
      <w:r w:rsidRPr="00662356">
        <w:rPr>
          <w:i/>
          <w:iCs/>
        </w:rPr>
        <w:t>Journal of Personality and Social Psychology</w:t>
      </w:r>
      <w:r w:rsidRPr="00662356">
        <w:rPr>
          <w:i/>
        </w:rPr>
        <w:t>,</w:t>
      </w:r>
      <w:r w:rsidRPr="00662356">
        <w:t xml:space="preserve"> </w:t>
      </w:r>
      <w:r w:rsidRPr="00662356">
        <w:rPr>
          <w:i/>
          <w:iCs/>
        </w:rPr>
        <w:t>96</w:t>
      </w:r>
      <w:r w:rsidRPr="00662356">
        <w:t xml:space="preserve">(5), 1029–1046. </w:t>
      </w:r>
      <w:r w:rsidR="002A5645">
        <w:t xml:space="preserve">Retrieved from </w:t>
      </w:r>
      <w:hyperlink r:id="rId13" w:history="1">
        <w:r w:rsidR="002A5645" w:rsidRPr="00662356">
          <w:rPr>
            <w:rStyle w:val="Hyperlink"/>
          </w:rPr>
          <w:t>https://doi.org/10.1037/a0015141</w:t>
        </w:r>
      </w:hyperlink>
    </w:p>
    <w:p w14:paraId="209FA1B4" w14:textId="77777777" w:rsidR="002A5645" w:rsidRPr="00AC0DEA" w:rsidRDefault="002A5645" w:rsidP="002A5645">
      <w:pPr>
        <w:pStyle w:val="REF"/>
      </w:pPr>
      <w:r w:rsidRPr="00CA71B2">
        <w:rPr>
          <w:color w:val="000000"/>
        </w:rPr>
        <w:t xml:space="preserve">Grimmer, J., &amp; Stewart, B. M. (2013). Text as data: The promise and pitfalls of automatic content analysis methods for political texts. </w:t>
      </w:r>
      <w:r w:rsidRPr="00CA71B2">
        <w:rPr>
          <w:i/>
          <w:iCs/>
          <w:color w:val="000000"/>
        </w:rPr>
        <w:t>Political Analysis</w:t>
      </w:r>
      <w:r w:rsidRPr="00CA71B2">
        <w:rPr>
          <w:i/>
          <w:color w:val="000000"/>
        </w:rPr>
        <w:t xml:space="preserve">, </w:t>
      </w:r>
      <w:r w:rsidRPr="00CA71B2">
        <w:rPr>
          <w:i/>
          <w:iCs/>
          <w:color w:val="000000"/>
        </w:rPr>
        <w:t>21</w:t>
      </w:r>
      <w:r w:rsidRPr="00CA71B2">
        <w:rPr>
          <w:color w:val="000000"/>
        </w:rPr>
        <w:t xml:space="preserve">(03), 267–297. Retrieved from </w:t>
      </w:r>
      <w:hyperlink r:id="rId14" w:history="1">
        <w:r w:rsidRPr="00FB29D5">
          <w:rPr>
            <w:rStyle w:val="Hyperlink"/>
          </w:rPr>
          <w:t>https://doi.org/10.1093/pan/mps028</w:t>
        </w:r>
      </w:hyperlink>
    </w:p>
    <w:p w14:paraId="72F01434" w14:textId="60208917" w:rsidR="000B02D0" w:rsidRPr="00662356" w:rsidRDefault="000B02D0" w:rsidP="00A72622">
      <w:pPr>
        <w:pStyle w:val="REF"/>
      </w:pPr>
      <w:r w:rsidRPr="00662356">
        <w:t xml:space="preserve">Haidt, J., &amp; Graham, J. (2007). When </w:t>
      </w:r>
      <w:r w:rsidR="002A5645" w:rsidRPr="00AC0DEA">
        <w:t>morality opposes justice</w:t>
      </w:r>
      <w:r w:rsidRPr="00662356">
        <w:t xml:space="preserve">: Conservatives </w:t>
      </w:r>
      <w:r w:rsidR="002A5645" w:rsidRPr="00AC0DEA">
        <w:t>have moral intuitions that liberals may not recognize</w:t>
      </w:r>
      <w:r w:rsidRPr="00662356">
        <w:t xml:space="preserve">. </w:t>
      </w:r>
      <w:r w:rsidRPr="00662356">
        <w:rPr>
          <w:i/>
          <w:iCs/>
        </w:rPr>
        <w:t>Social Justice Research</w:t>
      </w:r>
      <w:r w:rsidRPr="00662356">
        <w:rPr>
          <w:i/>
        </w:rPr>
        <w:t>,</w:t>
      </w:r>
      <w:r w:rsidRPr="00662356">
        <w:t xml:space="preserve"> </w:t>
      </w:r>
      <w:r w:rsidRPr="00662356">
        <w:rPr>
          <w:i/>
          <w:iCs/>
        </w:rPr>
        <w:t>20</w:t>
      </w:r>
      <w:r w:rsidRPr="00662356">
        <w:t xml:space="preserve">(1), 98–116. </w:t>
      </w:r>
      <w:r w:rsidR="002A5645">
        <w:t xml:space="preserve">Retrieved from </w:t>
      </w:r>
      <w:hyperlink r:id="rId15" w:history="1">
        <w:r w:rsidR="00662356" w:rsidRPr="00E31255">
          <w:rPr>
            <w:rStyle w:val="Hyperlink"/>
          </w:rPr>
          <w:t>https://doi.org/10.1007/s11211-007-0034-z</w:t>
        </w:r>
      </w:hyperlink>
    </w:p>
    <w:p w14:paraId="7179B816" w14:textId="631C2100" w:rsidR="008B7223" w:rsidRPr="005A09C6" w:rsidRDefault="008B7223" w:rsidP="008B7223">
      <w:pPr>
        <w:pStyle w:val="REF"/>
      </w:pPr>
      <w:proofErr w:type="spellStart"/>
      <w:r w:rsidRPr="00662356">
        <w:rPr>
          <w:rFonts w:eastAsia="Times New Roman"/>
          <w:color w:val="000000"/>
        </w:rPr>
        <w:lastRenderedPageBreak/>
        <w:t>Kertzer</w:t>
      </w:r>
      <w:proofErr w:type="spellEnd"/>
      <w:r w:rsidRPr="00662356">
        <w:rPr>
          <w:rFonts w:eastAsia="Times New Roman"/>
          <w:color w:val="000000"/>
        </w:rPr>
        <w:t xml:space="preserve">, J. D., Powers, K. E., Rathbun, B. C., &amp; </w:t>
      </w:r>
      <w:proofErr w:type="spellStart"/>
      <w:r w:rsidRPr="00662356">
        <w:rPr>
          <w:rFonts w:eastAsia="Times New Roman"/>
          <w:color w:val="000000"/>
        </w:rPr>
        <w:t>Iyer</w:t>
      </w:r>
      <w:proofErr w:type="spellEnd"/>
      <w:r w:rsidRPr="00662356">
        <w:rPr>
          <w:rFonts w:eastAsia="Times New Roman"/>
          <w:color w:val="000000"/>
        </w:rPr>
        <w:t xml:space="preserve">, R. (2014). Moral support: How moral values shape foreign policy attitudes. </w:t>
      </w:r>
      <w:r w:rsidRPr="00662356">
        <w:rPr>
          <w:rFonts w:eastAsia="Times New Roman"/>
          <w:i/>
          <w:color w:val="000000"/>
        </w:rPr>
        <w:t>The Journal of Politics, 76</w:t>
      </w:r>
      <w:r w:rsidRPr="00662356">
        <w:rPr>
          <w:rFonts w:eastAsia="Times New Roman"/>
          <w:color w:val="000000"/>
        </w:rPr>
        <w:t xml:space="preserve">(3), 825–840. Retrieved from </w:t>
      </w:r>
      <w:hyperlink r:id="rId16" w:history="1">
        <w:r w:rsidRPr="005A09C6">
          <w:rPr>
            <w:rStyle w:val="Hyperlink"/>
          </w:rPr>
          <w:t>https://doi.org/10.1017/S0022381614000073</w:t>
        </w:r>
      </w:hyperlink>
    </w:p>
    <w:p w14:paraId="164FFF55" w14:textId="04015D17" w:rsidR="000B02D0" w:rsidRPr="00662356" w:rsidRDefault="000B02D0" w:rsidP="00A72622">
      <w:pPr>
        <w:pStyle w:val="REF"/>
      </w:pPr>
      <w:proofErr w:type="spellStart"/>
      <w:r w:rsidRPr="00662356">
        <w:t>Koleva</w:t>
      </w:r>
      <w:proofErr w:type="spellEnd"/>
      <w:r w:rsidRPr="00662356">
        <w:t xml:space="preserve">, S. P., Graham, J., </w:t>
      </w:r>
      <w:proofErr w:type="spellStart"/>
      <w:r w:rsidRPr="00662356">
        <w:t>Iver</w:t>
      </w:r>
      <w:proofErr w:type="spellEnd"/>
      <w:r w:rsidRPr="00662356">
        <w:t xml:space="preserve">, R., Ditto, P. H., &amp; Haidt, J. (2012). Tracing the threads: How five moral concerns (especially </w:t>
      </w:r>
      <w:r w:rsidR="000468C0" w:rsidRPr="00AC0DEA">
        <w:t>purity</w:t>
      </w:r>
      <w:r w:rsidRPr="00662356">
        <w:t xml:space="preserve">) help explain culture war attitudes. </w:t>
      </w:r>
      <w:r w:rsidRPr="00662356">
        <w:rPr>
          <w:i/>
        </w:rPr>
        <w:t>Journal of Research in Personality, 46</w:t>
      </w:r>
      <w:r w:rsidRPr="00662356">
        <w:t>(2), 184</w:t>
      </w:r>
      <w:r w:rsidR="00A22F9C" w:rsidRPr="00662356">
        <w:t>–</w:t>
      </w:r>
      <w:r w:rsidRPr="00662356">
        <w:t xml:space="preserve">194. </w:t>
      </w:r>
      <w:r w:rsidR="00A22F9C" w:rsidRPr="00662356">
        <w:t xml:space="preserve">Retrieved from </w:t>
      </w:r>
      <w:hyperlink r:id="rId17" w:history="1">
        <w:r w:rsidR="00662356" w:rsidRPr="00E31255">
          <w:rPr>
            <w:rStyle w:val="Hyperlink"/>
          </w:rPr>
          <w:t>https://doi.org/10.1016/j/jrp.2012.01.006</w:t>
        </w:r>
      </w:hyperlink>
    </w:p>
    <w:p w14:paraId="1603112F" w14:textId="6141E0F6" w:rsidR="002437CE" w:rsidRPr="00662356" w:rsidRDefault="002437CE" w:rsidP="002437CE">
      <w:pPr>
        <w:pStyle w:val="REF"/>
        <w:rPr>
          <w:color w:val="000000"/>
        </w:rPr>
      </w:pPr>
      <w:proofErr w:type="spellStart"/>
      <w:r w:rsidRPr="00662356">
        <w:t>Sagi</w:t>
      </w:r>
      <w:proofErr w:type="spellEnd"/>
      <w:r w:rsidRPr="00662356">
        <w:t xml:space="preserve">, E., &amp; </w:t>
      </w:r>
      <w:proofErr w:type="spellStart"/>
      <w:r w:rsidRPr="00662356">
        <w:rPr>
          <w:color w:val="000000"/>
        </w:rPr>
        <w:t>Dehghani</w:t>
      </w:r>
      <w:proofErr w:type="spellEnd"/>
      <w:r w:rsidRPr="00662356">
        <w:rPr>
          <w:color w:val="000000"/>
        </w:rPr>
        <w:t xml:space="preserve">, M. (2014). Measuring moral rhetoric in text. </w:t>
      </w:r>
      <w:r w:rsidRPr="00662356">
        <w:rPr>
          <w:i/>
          <w:iCs/>
          <w:color w:val="000000"/>
        </w:rPr>
        <w:t>Social Science Computer Review</w:t>
      </w:r>
      <w:r w:rsidRPr="00662356">
        <w:rPr>
          <w:i/>
          <w:color w:val="000000"/>
        </w:rPr>
        <w:t xml:space="preserve">, </w:t>
      </w:r>
      <w:r w:rsidRPr="00662356">
        <w:rPr>
          <w:i/>
          <w:iCs/>
          <w:color w:val="000000"/>
        </w:rPr>
        <w:t>32</w:t>
      </w:r>
      <w:r w:rsidRPr="00662356">
        <w:rPr>
          <w:color w:val="000000"/>
        </w:rPr>
        <w:t xml:space="preserve">(2), 132–144. Retrieved from </w:t>
      </w:r>
      <w:hyperlink r:id="rId18" w:history="1">
        <w:r w:rsidRPr="00662356">
          <w:rPr>
            <w:rStyle w:val="Hyperlink"/>
          </w:rPr>
          <w:t>https://doi.org/10.1177/0894439313506837</w:t>
        </w:r>
      </w:hyperlink>
    </w:p>
    <w:p w14:paraId="1D73EF7F" w14:textId="37601748" w:rsidR="002A5645" w:rsidRDefault="002437CE" w:rsidP="00A72622">
      <w:pPr>
        <w:pStyle w:val="REF"/>
      </w:pPr>
      <w:proofErr w:type="spellStart"/>
      <w:r w:rsidRPr="00662356">
        <w:t>Slatcher</w:t>
      </w:r>
      <w:proofErr w:type="spellEnd"/>
      <w:r w:rsidRPr="00662356">
        <w:t xml:space="preserve">, R. B., Chung, C. K., Pennebaker, J. W., &amp; Stone, L. D. (2007). Winning words: Individual differences in linguistic style among U.S. presidential and vice presidential candidates. </w:t>
      </w:r>
      <w:r w:rsidRPr="00662356">
        <w:rPr>
          <w:i/>
          <w:iCs/>
        </w:rPr>
        <w:t>Journal of Research in Personality</w:t>
      </w:r>
      <w:r w:rsidRPr="00662356">
        <w:rPr>
          <w:i/>
        </w:rPr>
        <w:t xml:space="preserve">, </w:t>
      </w:r>
      <w:r w:rsidRPr="00662356">
        <w:rPr>
          <w:i/>
          <w:iCs/>
        </w:rPr>
        <w:t>41</w:t>
      </w:r>
      <w:r w:rsidRPr="00662356">
        <w:t xml:space="preserve">(1), 63–75. Retrieved from </w:t>
      </w:r>
      <w:hyperlink r:id="rId19" w:history="1">
        <w:r w:rsidR="002A5645" w:rsidRPr="00662356">
          <w:rPr>
            <w:rStyle w:val="Hyperlink"/>
          </w:rPr>
          <w:t>https://doi.org/10.1016/j.jrp.2006.01.006</w:t>
        </w:r>
      </w:hyperlink>
    </w:p>
    <w:p w14:paraId="03B79E80" w14:textId="5CD464AC" w:rsidR="002A5645" w:rsidRPr="00FB29D5" w:rsidRDefault="002A5645" w:rsidP="002A5645">
      <w:pPr>
        <w:pStyle w:val="REF"/>
      </w:pPr>
      <w:proofErr w:type="spellStart"/>
      <w:r w:rsidRPr="00FB29D5">
        <w:t>Tausczik</w:t>
      </w:r>
      <w:proofErr w:type="spellEnd"/>
      <w:r w:rsidRPr="00FB29D5">
        <w:t xml:space="preserve">, Y. R., &amp; Pennebaker, J. W. (2010). The psychological meaning of words: LIWC and computerized text analysis methods. </w:t>
      </w:r>
      <w:r w:rsidRPr="00FB29D5">
        <w:rPr>
          <w:i/>
          <w:iCs/>
        </w:rPr>
        <w:t>Journal of Language and Social Psychology</w:t>
      </w:r>
      <w:r w:rsidRPr="00662356">
        <w:rPr>
          <w:i/>
        </w:rPr>
        <w:t>,</w:t>
      </w:r>
      <w:r w:rsidRPr="00FB29D5">
        <w:t xml:space="preserve"> </w:t>
      </w:r>
      <w:r w:rsidRPr="00FB29D5">
        <w:rPr>
          <w:i/>
          <w:iCs/>
        </w:rPr>
        <w:t>29</w:t>
      </w:r>
      <w:r w:rsidRPr="00FB29D5">
        <w:t xml:space="preserve">(1), 24–54. </w:t>
      </w:r>
      <w:r>
        <w:t xml:space="preserve">Retrieved from </w:t>
      </w:r>
      <w:hyperlink r:id="rId20" w:history="1">
        <w:r w:rsidR="00662356" w:rsidRPr="00E31255">
          <w:rPr>
            <w:rStyle w:val="Hyperlink"/>
          </w:rPr>
          <w:t>https://doi.org/10.1177/0261927X09351676</w:t>
        </w:r>
      </w:hyperlink>
    </w:p>
    <w:p w14:paraId="0FB01FF8" w14:textId="77777777" w:rsidR="000B02D0" w:rsidRPr="00AC0DEA" w:rsidRDefault="00A72622" w:rsidP="00A72622">
      <w:pPr>
        <w:pStyle w:val="EH"/>
      </w:pPr>
      <w:r w:rsidRPr="00AC0DEA">
        <w:rPr>
          <w:b/>
          <w:sz w:val="40"/>
          <w:szCs w:val="36"/>
        </w:rPr>
        <w:t>References</w:t>
      </w:r>
    </w:p>
    <w:p w14:paraId="72C717A6" w14:textId="6F5AC67E" w:rsidR="000B02D0" w:rsidRPr="00662356" w:rsidRDefault="000B02D0" w:rsidP="00A72622">
      <w:pPr>
        <w:pStyle w:val="REF"/>
      </w:pPr>
      <w:r w:rsidRPr="00662356">
        <w:t xml:space="preserve">Graham, J., Haidt, J., &amp; </w:t>
      </w:r>
      <w:proofErr w:type="spellStart"/>
      <w:r w:rsidRPr="00662356">
        <w:t>Nosek</w:t>
      </w:r>
      <w:proofErr w:type="spellEnd"/>
      <w:r w:rsidRPr="00662356">
        <w:t xml:space="preserve">, B. A. (2009). Liberals and conservatives rely on different sets of moral foundations. </w:t>
      </w:r>
      <w:r w:rsidRPr="00662356">
        <w:rPr>
          <w:i/>
          <w:iCs/>
        </w:rPr>
        <w:t>Journal of Personality and Social Psychology</w:t>
      </w:r>
      <w:r w:rsidRPr="00662356">
        <w:rPr>
          <w:i/>
        </w:rPr>
        <w:t xml:space="preserve">, </w:t>
      </w:r>
      <w:r w:rsidRPr="00662356">
        <w:rPr>
          <w:i/>
          <w:iCs/>
        </w:rPr>
        <w:t>96</w:t>
      </w:r>
      <w:r w:rsidRPr="00662356">
        <w:t xml:space="preserve">(5), 1029–1046. </w:t>
      </w:r>
      <w:r w:rsidR="001B4027" w:rsidRPr="00662356">
        <w:t xml:space="preserve">Retrieved from </w:t>
      </w:r>
      <w:hyperlink r:id="rId21" w:history="1">
        <w:r w:rsidR="00662356" w:rsidRPr="00E31255">
          <w:rPr>
            <w:rStyle w:val="Hyperlink"/>
          </w:rPr>
          <w:t>https://doi.org/10.1037/a0015141</w:t>
        </w:r>
      </w:hyperlink>
    </w:p>
    <w:p w14:paraId="5AE34219" w14:textId="41603AF3" w:rsidR="000B02D0" w:rsidRPr="00662356" w:rsidRDefault="000B02D0" w:rsidP="00A72622">
      <w:pPr>
        <w:pStyle w:val="REF"/>
      </w:pPr>
      <w:r w:rsidRPr="00662356">
        <w:t xml:space="preserve">Graham, J., </w:t>
      </w:r>
      <w:proofErr w:type="spellStart"/>
      <w:r w:rsidRPr="00662356">
        <w:t>Nosek</w:t>
      </w:r>
      <w:proofErr w:type="spellEnd"/>
      <w:r w:rsidRPr="00662356">
        <w:t xml:space="preserve">, B. A., Haidt, J., </w:t>
      </w:r>
      <w:proofErr w:type="spellStart"/>
      <w:r w:rsidRPr="00662356">
        <w:t>Iyer</w:t>
      </w:r>
      <w:proofErr w:type="spellEnd"/>
      <w:r w:rsidRPr="00662356">
        <w:t xml:space="preserve">, R., </w:t>
      </w:r>
      <w:proofErr w:type="spellStart"/>
      <w:r w:rsidRPr="00662356">
        <w:t>Koleva</w:t>
      </w:r>
      <w:proofErr w:type="spellEnd"/>
      <w:r w:rsidRPr="00662356">
        <w:t xml:space="preserve">, S., &amp; Ditto, P. H. (2011). Mapping the moral domain. </w:t>
      </w:r>
      <w:r w:rsidRPr="00662356">
        <w:rPr>
          <w:i/>
          <w:iCs/>
        </w:rPr>
        <w:t>Journal of Personality and Social Psychology</w:t>
      </w:r>
      <w:r w:rsidRPr="00662356">
        <w:rPr>
          <w:i/>
        </w:rPr>
        <w:t xml:space="preserve">, </w:t>
      </w:r>
      <w:r w:rsidRPr="00662356">
        <w:rPr>
          <w:i/>
          <w:iCs/>
        </w:rPr>
        <w:t>101</w:t>
      </w:r>
      <w:r w:rsidRPr="00662356">
        <w:t xml:space="preserve">(2), 366–385. </w:t>
      </w:r>
      <w:r w:rsidR="001B4027" w:rsidRPr="00662356">
        <w:t xml:space="preserve">Retrieved from </w:t>
      </w:r>
      <w:hyperlink r:id="rId22" w:history="1">
        <w:r w:rsidR="00662356" w:rsidRPr="00E31255">
          <w:rPr>
            <w:rStyle w:val="Hyperlink"/>
          </w:rPr>
          <w:t>https://doi.org/10.1037/a0021847</w:t>
        </w:r>
      </w:hyperlink>
    </w:p>
    <w:p w14:paraId="5B6BB097" w14:textId="30C23720" w:rsidR="000B02D0" w:rsidRPr="00662356" w:rsidRDefault="000B02D0" w:rsidP="00A72622">
      <w:pPr>
        <w:pStyle w:val="REF"/>
      </w:pPr>
      <w:r w:rsidRPr="00662356">
        <w:t xml:space="preserve">Haidt, J., &amp; Graham, J. (2007). When </w:t>
      </w:r>
      <w:r w:rsidR="001B4027" w:rsidRPr="00662356">
        <w:t>morality opposes justice</w:t>
      </w:r>
      <w:r w:rsidRPr="00662356">
        <w:t xml:space="preserve">: Conservatives </w:t>
      </w:r>
      <w:r w:rsidR="001B4027" w:rsidRPr="00662356">
        <w:t>have moral intuitions that liberals may not recognize</w:t>
      </w:r>
      <w:r w:rsidRPr="00662356">
        <w:t xml:space="preserve">. </w:t>
      </w:r>
      <w:r w:rsidRPr="00662356">
        <w:rPr>
          <w:i/>
          <w:iCs/>
        </w:rPr>
        <w:t>Social Justice Research</w:t>
      </w:r>
      <w:r w:rsidRPr="00662356">
        <w:rPr>
          <w:i/>
        </w:rPr>
        <w:t xml:space="preserve">, </w:t>
      </w:r>
      <w:r w:rsidRPr="00662356">
        <w:rPr>
          <w:i/>
          <w:iCs/>
        </w:rPr>
        <w:t>20</w:t>
      </w:r>
      <w:r w:rsidRPr="00662356">
        <w:t xml:space="preserve">(1), 98–116. </w:t>
      </w:r>
      <w:r w:rsidR="001B4027" w:rsidRPr="00662356">
        <w:t xml:space="preserve">Retrieved from </w:t>
      </w:r>
      <w:hyperlink r:id="rId23" w:history="1">
        <w:r w:rsidR="00662356" w:rsidRPr="00E31255">
          <w:rPr>
            <w:rStyle w:val="Hyperlink"/>
          </w:rPr>
          <w:t>https://doi.org/10.1007/s11211-007-0034-z</w:t>
        </w:r>
      </w:hyperlink>
    </w:p>
    <w:p w14:paraId="4D628631" w14:textId="093A5062" w:rsidR="000B02D0" w:rsidRPr="00662356" w:rsidRDefault="000B02D0" w:rsidP="00A72622">
      <w:pPr>
        <w:pStyle w:val="REF"/>
      </w:pPr>
      <w:r w:rsidRPr="00662356">
        <w:t xml:space="preserve">Mitchell, A., Gottfried, J., Kiley, J., &amp; </w:t>
      </w:r>
      <w:proofErr w:type="spellStart"/>
      <w:r w:rsidRPr="00662356">
        <w:t>Matsa</w:t>
      </w:r>
      <w:proofErr w:type="spellEnd"/>
      <w:r w:rsidRPr="00662356">
        <w:t>, K.</w:t>
      </w:r>
      <w:r w:rsidR="001B4027" w:rsidRPr="00662356">
        <w:t xml:space="preserve"> </w:t>
      </w:r>
      <w:r w:rsidRPr="00662356">
        <w:t>E. (2014). Political polarization &amp; media habits</w:t>
      </w:r>
      <w:r w:rsidR="00F44576">
        <w:t>.</w:t>
      </w:r>
      <w:r w:rsidRPr="00662356">
        <w:t xml:space="preserve"> </w:t>
      </w:r>
      <w:r w:rsidRPr="00662356">
        <w:rPr>
          <w:i/>
        </w:rPr>
        <w:t>Pew Research Center: Journalism &amp; Media</w:t>
      </w:r>
      <w:r w:rsidRPr="00662356">
        <w:t xml:space="preserve">. Retrieved from </w:t>
      </w:r>
      <w:hyperlink r:id="rId24" w:history="1">
        <w:r w:rsidRPr="00662356">
          <w:rPr>
            <w:rStyle w:val="Hyperlink"/>
          </w:rPr>
          <w:t>http://www.journalism.org/2014/10/21/political-polarization-media-habits/</w:t>
        </w:r>
      </w:hyperlink>
    </w:p>
    <w:p w14:paraId="57C2F0DF" w14:textId="7A9E8750" w:rsidR="00A72622" w:rsidRPr="00662356" w:rsidRDefault="000B02D0" w:rsidP="00A72622">
      <w:pPr>
        <w:pStyle w:val="REF"/>
      </w:pPr>
      <w:proofErr w:type="spellStart"/>
      <w:r w:rsidRPr="00662356">
        <w:t>Tausczik</w:t>
      </w:r>
      <w:proofErr w:type="spellEnd"/>
      <w:r w:rsidRPr="00662356">
        <w:t xml:space="preserve">, Y. R., &amp; Pennebaker, J. W. (2010). The </w:t>
      </w:r>
      <w:r w:rsidR="001B4027" w:rsidRPr="00662356">
        <w:t>psychological meaning of words</w:t>
      </w:r>
      <w:r w:rsidRPr="00662356">
        <w:t xml:space="preserve">: LIWC and </w:t>
      </w:r>
      <w:r w:rsidR="001B4027" w:rsidRPr="00662356">
        <w:t>computerized text analysis methods</w:t>
      </w:r>
      <w:r w:rsidRPr="00662356">
        <w:t xml:space="preserve">. </w:t>
      </w:r>
      <w:r w:rsidRPr="00662356">
        <w:rPr>
          <w:i/>
          <w:iCs/>
        </w:rPr>
        <w:t>Journal of Language and Social Psychology</w:t>
      </w:r>
      <w:r w:rsidRPr="00662356">
        <w:rPr>
          <w:i/>
        </w:rPr>
        <w:t xml:space="preserve">, </w:t>
      </w:r>
      <w:r w:rsidRPr="00662356">
        <w:rPr>
          <w:i/>
          <w:iCs/>
        </w:rPr>
        <w:t>29</w:t>
      </w:r>
      <w:r w:rsidRPr="00662356">
        <w:t xml:space="preserve">(1), 24–54. </w:t>
      </w:r>
      <w:r w:rsidR="001B4027" w:rsidRPr="00662356">
        <w:t xml:space="preserve">Retrieved from </w:t>
      </w:r>
      <w:hyperlink r:id="rId25" w:history="1">
        <w:r w:rsidR="00662356" w:rsidRPr="00E31255">
          <w:rPr>
            <w:rStyle w:val="Hyperlink"/>
          </w:rPr>
          <w:t>https://doi.org/10.1177/0261927X09351676</w:t>
        </w:r>
      </w:hyperlink>
    </w:p>
    <w:sectPr w:rsidR="00A72622" w:rsidRPr="006623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DF0F1" w14:textId="77777777" w:rsidR="00023345" w:rsidRDefault="00023345" w:rsidP="009557DE">
      <w:pPr>
        <w:spacing w:after="0" w:line="240" w:lineRule="auto"/>
      </w:pPr>
      <w:r>
        <w:separator/>
      </w:r>
    </w:p>
  </w:endnote>
  <w:endnote w:type="continuationSeparator" w:id="0">
    <w:p w14:paraId="13C16AFB" w14:textId="77777777" w:rsidR="00023345" w:rsidRDefault="00023345" w:rsidP="0095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EF82A" w14:textId="77777777" w:rsidR="00023345" w:rsidRDefault="00023345" w:rsidP="009557DE">
      <w:pPr>
        <w:spacing w:after="0" w:line="240" w:lineRule="auto"/>
      </w:pPr>
      <w:r>
        <w:separator/>
      </w:r>
    </w:p>
  </w:footnote>
  <w:footnote w:type="continuationSeparator" w:id="0">
    <w:p w14:paraId="41F2CF6D" w14:textId="77777777" w:rsidR="00023345" w:rsidRDefault="00023345" w:rsidP="00955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B0ED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E21F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4CDD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BA6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B896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3A6E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ECCD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64B4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D684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B8EC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656112"/>
    <w:multiLevelType w:val="hybridMultilevel"/>
    <w:tmpl w:val="91D666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4636F6"/>
    <w:multiLevelType w:val="hybridMultilevel"/>
    <w:tmpl w:val="AFDC1B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5C787C"/>
    <w:multiLevelType w:val="hybridMultilevel"/>
    <w:tmpl w:val="23DAE4DE"/>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1B1F30"/>
    <w:multiLevelType w:val="hybridMultilevel"/>
    <w:tmpl w:val="AC4EA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FD16A4"/>
    <w:multiLevelType w:val="hybridMultilevel"/>
    <w:tmpl w:val="D3E23A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2244EC9"/>
    <w:multiLevelType w:val="hybridMultilevel"/>
    <w:tmpl w:val="8B50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96071A"/>
    <w:multiLevelType w:val="hybridMultilevel"/>
    <w:tmpl w:val="767C0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C57A7F"/>
    <w:multiLevelType w:val="hybridMultilevel"/>
    <w:tmpl w:val="527A6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2734B0"/>
    <w:multiLevelType w:val="hybridMultilevel"/>
    <w:tmpl w:val="4650C5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B7685E"/>
    <w:multiLevelType w:val="hybridMultilevel"/>
    <w:tmpl w:val="B2200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C0080E"/>
    <w:multiLevelType w:val="hybridMultilevel"/>
    <w:tmpl w:val="68C83E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BC34EB"/>
    <w:multiLevelType w:val="hybridMultilevel"/>
    <w:tmpl w:val="2918FD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C0640A"/>
    <w:multiLevelType w:val="hybridMultilevel"/>
    <w:tmpl w:val="1D2A30AC"/>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14"/>
  </w:num>
  <w:num w:numId="4">
    <w:abstractNumId w:val="10"/>
  </w:num>
  <w:num w:numId="5">
    <w:abstractNumId w:val="11"/>
  </w:num>
  <w:num w:numId="6">
    <w:abstractNumId w:val="21"/>
  </w:num>
  <w:num w:numId="7">
    <w:abstractNumId w:val="10"/>
  </w:num>
  <w:num w:numId="8">
    <w:abstractNumId w:val="10"/>
  </w:num>
  <w:num w:numId="9">
    <w:abstractNumId w:val="10"/>
  </w:num>
  <w:num w:numId="10">
    <w:abstractNumId w:val="22"/>
  </w:num>
  <w:num w:numId="11">
    <w:abstractNumId w:val="12"/>
  </w:num>
  <w:num w:numId="12">
    <w:abstractNumId w:val="13"/>
  </w:num>
  <w:num w:numId="13">
    <w:abstractNumId w:val="19"/>
  </w:num>
  <w:num w:numId="14">
    <w:abstractNumId w:val="16"/>
  </w:num>
  <w:num w:numId="15">
    <w:abstractNumId w:val="15"/>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Buchanan">
    <w15:presenceInfo w15:providerId="AD" w15:userId="S::ebuchanan@harrisburgu.edu::a202a620-6e05-42b1-a3fc-fcfad0b42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linkStyles/>
  <w:trackRevisions/>
  <w:documentProtection w:edit="trackedChanges" w:enforcement="1" w:cryptProviderType="rsaAES" w:cryptAlgorithmClass="hash" w:cryptAlgorithmType="typeAny" w:cryptAlgorithmSid="14" w:cryptSpinCount="100000" w:hash="5HeJNYVbmWBx76mQ2yfheW7w8LlBBMSqRkTMFJBLcSAznBZsnWBjiavkKHBV2S4al9tcLn/uTDsmiY1PL0BLHA==" w:salt="XS5Ah/ThsPdAEV8D1cHSs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05F"/>
    <w:rsid w:val="0000789A"/>
    <w:rsid w:val="00023345"/>
    <w:rsid w:val="000238DC"/>
    <w:rsid w:val="00045AF4"/>
    <w:rsid w:val="000468C0"/>
    <w:rsid w:val="0005689C"/>
    <w:rsid w:val="0006205F"/>
    <w:rsid w:val="000764BA"/>
    <w:rsid w:val="00084695"/>
    <w:rsid w:val="000876D8"/>
    <w:rsid w:val="0009058E"/>
    <w:rsid w:val="000A2D61"/>
    <w:rsid w:val="000B02D0"/>
    <w:rsid w:val="000B141F"/>
    <w:rsid w:val="000C0E87"/>
    <w:rsid w:val="000E2A93"/>
    <w:rsid w:val="000F22E9"/>
    <w:rsid w:val="000F40D8"/>
    <w:rsid w:val="000F7549"/>
    <w:rsid w:val="001002D8"/>
    <w:rsid w:val="001034D6"/>
    <w:rsid w:val="001141AB"/>
    <w:rsid w:val="00117810"/>
    <w:rsid w:val="001345FC"/>
    <w:rsid w:val="00151542"/>
    <w:rsid w:val="001614D8"/>
    <w:rsid w:val="00165878"/>
    <w:rsid w:val="001658CF"/>
    <w:rsid w:val="001674B6"/>
    <w:rsid w:val="001846F0"/>
    <w:rsid w:val="0019430A"/>
    <w:rsid w:val="00195D39"/>
    <w:rsid w:val="001A52E9"/>
    <w:rsid w:val="001B1D16"/>
    <w:rsid w:val="001B28AF"/>
    <w:rsid w:val="001B4027"/>
    <w:rsid w:val="001B49E4"/>
    <w:rsid w:val="001C6A81"/>
    <w:rsid w:val="001D0C7B"/>
    <w:rsid w:val="001D6112"/>
    <w:rsid w:val="001E504F"/>
    <w:rsid w:val="001F3B5A"/>
    <w:rsid w:val="001F733A"/>
    <w:rsid w:val="002019E7"/>
    <w:rsid w:val="002111B1"/>
    <w:rsid w:val="0021216D"/>
    <w:rsid w:val="00220B45"/>
    <w:rsid w:val="00223FF2"/>
    <w:rsid w:val="00231141"/>
    <w:rsid w:val="00235DBF"/>
    <w:rsid w:val="002437CE"/>
    <w:rsid w:val="0028351F"/>
    <w:rsid w:val="002852C2"/>
    <w:rsid w:val="00290D28"/>
    <w:rsid w:val="002A13C5"/>
    <w:rsid w:val="002A50EC"/>
    <w:rsid w:val="002A5645"/>
    <w:rsid w:val="002A78B8"/>
    <w:rsid w:val="002C0541"/>
    <w:rsid w:val="002E1100"/>
    <w:rsid w:val="002E2E20"/>
    <w:rsid w:val="002E3693"/>
    <w:rsid w:val="002E5E48"/>
    <w:rsid w:val="002F4EAC"/>
    <w:rsid w:val="00312F17"/>
    <w:rsid w:val="00317405"/>
    <w:rsid w:val="00321696"/>
    <w:rsid w:val="00325C8E"/>
    <w:rsid w:val="0033073B"/>
    <w:rsid w:val="003461AE"/>
    <w:rsid w:val="00347A07"/>
    <w:rsid w:val="00351F5D"/>
    <w:rsid w:val="003529D4"/>
    <w:rsid w:val="003717F8"/>
    <w:rsid w:val="00384928"/>
    <w:rsid w:val="00392EE7"/>
    <w:rsid w:val="00397E63"/>
    <w:rsid w:val="003A5022"/>
    <w:rsid w:val="003A7C12"/>
    <w:rsid w:val="003B1897"/>
    <w:rsid w:val="003B23E0"/>
    <w:rsid w:val="003B3FAB"/>
    <w:rsid w:val="003D6AC3"/>
    <w:rsid w:val="003F49D6"/>
    <w:rsid w:val="003F4CE8"/>
    <w:rsid w:val="003F6424"/>
    <w:rsid w:val="004108A5"/>
    <w:rsid w:val="00421B9B"/>
    <w:rsid w:val="004517D0"/>
    <w:rsid w:val="0045463A"/>
    <w:rsid w:val="00455DB9"/>
    <w:rsid w:val="004572E7"/>
    <w:rsid w:val="0046134C"/>
    <w:rsid w:val="00464BDD"/>
    <w:rsid w:val="004761BD"/>
    <w:rsid w:val="004813F3"/>
    <w:rsid w:val="00487CB0"/>
    <w:rsid w:val="004A6908"/>
    <w:rsid w:val="004B5D08"/>
    <w:rsid w:val="004B79FC"/>
    <w:rsid w:val="004D50FE"/>
    <w:rsid w:val="004E083C"/>
    <w:rsid w:val="004F4A0A"/>
    <w:rsid w:val="004F7583"/>
    <w:rsid w:val="00503F3B"/>
    <w:rsid w:val="0050650B"/>
    <w:rsid w:val="00517550"/>
    <w:rsid w:val="0052052C"/>
    <w:rsid w:val="0052174B"/>
    <w:rsid w:val="00522CFE"/>
    <w:rsid w:val="005323C5"/>
    <w:rsid w:val="0054222C"/>
    <w:rsid w:val="005431A5"/>
    <w:rsid w:val="00543ECD"/>
    <w:rsid w:val="00546FDD"/>
    <w:rsid w:val="00560558"/>
    <w:rsid w:val="00560B7B"/>
    <w:rsid w:val="00560D46"/>
    <w:rsid w:val="005810FA"/>
    <w:rsid w:val="00596556"/>
    <w:rsid w:val="005967C6"/>
    <w:rsid w:val="005A09C6"/>
    <w:rsid w:val="005A3099"/>
    <w:rsid w:val="005E2583"/>
    <w:rsid w:val="006145E9"/>
    <w:rsid w:val="00617607"/>
    <w:rsid w:val="006236DA"/>
    <w:rsid w:val="00626C8C"/>
    <w:rsid w:val="00631A25"/>
    <w:rsid w:val="00635DB5"/>
    <w:rsid w:val="00646284"/>
    <w:rsid w:val="00653D72"/>
    <w:rsid w:val="00657E1D"/>
    <w:rsid w:val="00662356"/>
    <w:rsid w:val="00662C78"/>
    <w:rsid w:val="006640FD"/>
    <w:rsid w:val="0067076D"/>
    <w:rsid w:val="006733A3"/>
    <w:rsid w:val="00676F44"/>
    <w:rsid w:val="00685A7B"/>
    <w:rsid w:val="006902E9"/>
    <w:rsid w:val="0069312B"/>
    <w:rsid w:val="00694540"/>
    <w:rsid w:val="006C6DB9"/>
    <w:rsid w:val="006D09B9"/>
    <w:rsid w:val="006E135F"/>
    <w:rsid w:val="006E2311"/>
    <w:rsid w:val="006E63D1"/>
    <w:rsid w:val="006E6A23"/>
    <w:rsid w:val="006F0158"/>
    <w:rsid w:val="006F6B8C"/>
    <w:rsid w:val="007003DF"/>
    <w:rsid w:val="007163EA"/>
    <w:rsid w:val="00726409"/>
    <w:rsid w:val="007574CE"/>
    <w:rsid w:val="00761F05"/>
    <w:rsid w:val="007646DC"/>
    <w:rsid w:val="007864EF"/>
    <w:rsid w:val="00793A3D"/>
    <w:rsid w:val="007C3F46"/>
    <w:rsid w:val="007C3F74"/>
    <w:rsid w:val="007C5F46"/>
    <w:rsid w:val="007C683E"/>
    <w:rsid w:val="007D0D1B"/>
    <w:rsid w:val="007D2667"/>
    <w:rsid w:val="007D6DA7"/>
    <w:rsid w:val="007E0EFB"/>
    <w:rsid w:val="007E6DCD"/>
    <w:rsid w:val="007F2DC4"/>
    <w:rsid w:val="007F547A"/>
    <w:rsid w:val="008129E7"/>
    <w:rsid w:val="0083183D"/>
    <w:rsid w:val="00835197"/>
    <w:rsid w:val="00835D22"/>
    <w:rsid w:val="008360AF"/>
    <w:rsid w:val="0084427A"/>
    <w:rsid w:val="00850942"/>
    <w:rsid w:val="00854D36"/>
    <w:rsid w:val="00870B44"/>
    <w:rsid w:val="00873922"/>
    <w:rsid w:val="008758D7"/>
    <w:rsid w:val="00877211"/>
    <w:rsid w:val="0088782B"/>
    <w:rsid w:val="0089214B"/>
    <w:rsid w:val="00895071"/>
    <w:rsid w:val="008B205B"/>
    <w:rsid w:val="008B7223"/>
    <w:rsid w:val="008C5E40"/>
    <w:rsid w:val="008C5E58"/>
    <w:rsid w:val="008C758B"/>
    <w:rsid w:val="008D6BB5"/>
    <w:rsid w:val="008E50C9"/>
    <w:rsid w:val="008F29F9"/>
    <w:rsid w:val="008F6B13"/>
    <w:rsid w:val="009145F7"/>
    <w:rsid w:val="00917427"/>
    <w:rsid w:val="00917798"/>
    <w:rsid w:val="009177EA"/>
    <w:rsid w:val="00932567"/>
    <w:rsid w:val="0094260A"/>
    <w:rsid w:val="00945531"/>
    <w:rsid w:val="00952936"/>
    <w:rsid w:val="009557DE"/>
    <w:rsid w:val="0095641A"/>
    <w:rsid w:val="009727AF"/>
    <w:rsid w:val="009728EF"/>
    <w:rsid w:val="00987F12"/>
    <w:rsid w:val="009959CF"/>
    <w:rsid w:val="009C0540"/>
    <w:rsid w:val="009C3D6B"/>
    <w:rsid w:val="009D4E0D"/>
    <w:rsid w:val="009E3FFF"/>
    <w:rsid w:val="009F0553"/>
    <w:rsid w:val="009F736C"/>
    <w:rsid w:val="00A1202C"/>
    <w:rsid w:val="00A159D8"/>
    <w:rsid w:val="00A22F9C"/>
    <w:rsid w:val="00A2728B"/>
    <w:rsid w:val="00A47858"/>
    <w:rsid w:val="00A634C7"/>
    <w:rsid w:val="00A72622"/>
    <w:rsid w:val="00AA33AE"/>
    <w:rsid w:val="00AA3C02"/>
    <w:rsid w:val="00AB097E"/>
    <w:rsid w:val="00AB1D5C"/>
    <w:rsid w:val="00AB5684"/>
    <w:rsid w:val="00AB7290"/>
    <w:rsid w:val="00AC0DEA"/>
    <w:rsid w:val="00AC1C00"/>
    <w:rsid w:val="00AD0D71"/>
    <w:rsid w:val="00AD0DFD"/>
    <w:rsid w:val="00AD2035"/>
    <w:rsid w:val="00AD7D37"/>
    <w:rsid w:val="00AE1F80"/>
    <w:rsid w:val="00B0002B"/>
    <w:rsid w:val="00B02B76"/>
    <w:rsid w:val="00B030CC"/>
    <w:rsid w:val="00B03332"/>
    <w:rsid w:val="00B07A4A"/>
    <w:rsid w:val="00B112F8"/>
    <w:rsid w:val="00B13EBF"/>
    <w:rsid w:val="00B14E94"/>
    <w:rsid w:val="00B16B3E"/>
    <w:rsid w:val="00B36033"/>
    <w:rsid w:val="00B37D9D"/>
    <w:rsid w:val="00B7764C"/>
    <w:rsid w:val="00B778D1"/>
    <w:rsid w:val="00B84A2B"/>
    <w:rsid w:val="00BA4C9B"/>
    <w:rsid w:val="00BB3FE7"/>
    <w:rsid w:val="00BB47D0"/>
    <w:rsid w:val="00BC7E02"/>
    <w:rsid w:val="00BD425D"/>
    <w:rsid w:val="00BE1B21"/>
    <w:rsid w:val="00C05588"/>
    <w:rsid w:val="00C12F21"/>
    <w:rsid w:val="00C20392"/>
    <w:rsid w:val="00C2287F"/>
    <w:rsid w:val="00C346E1"/>
    <w:rsid w:val="00C50FC6"/>
    <w:rsid w:val="00C5712A"/>
    <w:rsid w:val="00C572F2"/>
    <w:rsid w:val="00C66E5B"/>
    <w:rsid w:val="00CA71B2"/>
    <w:rsid w:val="00CB290C"/>
    <w:rsid w:val="00CC1784"/>
    <w:rsid w:val="00CD62D3"/>
    <w:rsid w:val="00D00343"/>
    <w:rsid w:val="00D04B1C"/>
    <w:rsid w:val="00D05582"/>
    <w:rsid w:val="00D17A52"/>
    <w:rsid w:val="00D21188"/>
    <w:rsid w:val="00D357DC"/>
    <w:rsid w:val="00D41082"/>
    <w:rsid w:val="00D45A4A"/>
    <w:rsid w:val="00D46B41"/>
    <w:rsid w:val="00D56217"/>
    <w:rsid w:val="00D90F7C"/>
    <w:rsid w:val="00D959DF"/>
    <w:rsid w:val="00D95A2A"/>
    <w:rsid w:val="00DA1B17"/>
    <w:rsid w:val="00DB5CCF"/>
    <w:rsid w:val="00DB5F27"/>
    <w:rsid w:val="00DC6FA6"/>
    <w:rsid w:val="00DC7F17"/>
    <w:rsid w:val="00DD0E30"/>
    <w:rsid w:val="00DD25A0"/>
    <w:rsid w:val="00DD6BF5"/>
    <w:rsid w:val="00DE4B6A"/>
    <w:rsid w:val="00DE679F"/>
    <w:rsid w:val="00DF3A8C"/>
    <w:rsid w:val="00DF4AB9"/>
    <w:rsid w:val="00E00C43"/>
    <w:rsid w:val="00E10D89"/>
    <w:rsid w:val="00E32156"/>
    <w:rsid w:val="00E51B8A"/>
    <w:rsid w:val="00E607FD"/>
    <w:rsid w:val="00E61286"/>
    <w:rsid w:val="00E62136"/>
    <w:rsid w:val="00E717E7"/>
    <w:rsid w:val="00E80669"/>
    <w:rsid w:val="00E92D89"/>
    <w:rsid w:val="00EB41D6"/>
    <w:rsid w:val="00EB6E19"/>
    <w:rsid w:val="00ED0961"/>
    <w:rsid w:val="00ED247A"/>
    <w:rsid w:val="00ED3817"/>
    <w:rsid w:val="00ED3939"/>
    <w:rsid w:val="00ED6973"/>
    <w:rsid w:val="00EF1DFF"/>
    <w:rsid w:val="00EF34BD"/>
    <w:rsid w:val="00F1539C"/>
    <w:rsid w:val="00F31172"/>
    <w:rsid w:val="00F36DD7"/>
    <w:rsid w:val="00F44576"/>
    <w:rsid w:val="00F6095E"/>
    <w:rsid w:val="00F62818"/>
    <w:rsid w:val="00F65447"/>
    <w:rsid w:val="00F76DC5"/>
    <w:rsid w:val="00F94F1E"/>
    <w:rsid w:val="00FB39EB"/>
    <w:rsid w:val="00FB47DF"/>
    <w:rsid w:val="00FC3374"/>
    <w:rsid w:val="00FE1BB9"/>
    <w:rsid w:val="00FF3363"/>
    <w:rsid w:val="00FF7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0527"/>
  <w15:docId w15:val="{D780D748-7194-4C21-A9FA-2193CF1A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5DB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05F"/>
    <w:pPr>
      <w:ind w:left="720"/>
      <w:contextualSpacing/>
    </w:pPr>
  </w:style>
  <w:style w:type="table" w:styleId="TableGrid">
    <w:name w:val="Table Grid"/>
    <w:basedOn w:val="TableNormal"/>
    <w:uiPriority w:val="59"/>
    <w:rsid w:val="0006205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6205F"/>
  </w:style>
  <w:style w:type="character" w:styleId="Hyperlink">
    <w:name w:val="Hyperlink"/>
    <w:uiPriority w:val="99"/>
    <w:unhideWhenUsed/>
    <w:rsid w:val="0006205F"/>
    <w:rPr>
      <w:color w:val="0000FF"/>
      <w:u w:val="single"/>
    </w:rPr>
  </w:style>
  <w:style w:type="character" w:customStyle="1" w:styleId="iceouttxt">
    <w:name w:val="iceouttxt"/>
    <w:basedOn w:val="DefaultParagraphFont"/>
    <w:rsid w:val="0006205F"/>
  </w:style>
  <w:style w:type="paragraph" w:customStyle="1" w:styleId="BiblioRef">
    <w:name w:val="BiblioRef"/>
    <w:basedOn w:val="NoSpacing"/>
    <w:link w:val="BiblioRefChar"/>
    <w:qFormat/>
    <w:rsid w:val="00B02B76"/>
    <w:pPr>
      <w:ind w:left="720" w:hanging="720"/>
    </w:pPr>
    <w:rPr>
      <w:sz w:val="20"/>
      <w:szCs w:val="20"/>
      <w:lang w:val="en-US"/>
    </w:rPr>
  </w:style>
  <w:style w:type="character" w:customStyle="1" w:styleId="BiblioRefChar">
    <w:name w:val="BiblioRef Char"/>
    <w:link w:val="BiblioRef"/>
    <w:rsid w:val="00B02B76"/>
    <w:rPr>
      <w:sz w:val="20"/>
      <w:szCs w:val="20"/>
      <w:lang w:val="en-US"/>
    </w:rPr>
  </w:style>
  <w:style w:type="paragraph" w:styleId="NoSpacing">
    <w:name w:val="No Spacing"/>
    <w:uiPriority w:val="1"/>
    <w:qFormat/>
    <w:rsid w:val="00B02B76"/>
    <w:rPr>
      <w:sz w:val="22"/>
      <w:szCs w:val="22"/>
      <w:lang w:eastAsia="en-US"/>
    </w:rPr>
  </w:style>
  <w:style w:type="character" w:styleId="FollowedHyperlink">
    <w:name w:val="FollowedHyperlink"/>
    <w:uiPriority w:val="99"/>
    <w:semiHidden/>
    <w:unhideWhenUsed/>
    <w:rsid w:val="00E62136"/>
    <w:rPr>
      <w:color w:val="800080"/>
      <w:u w:val="single"/>
    </w:rPr>
  </w:style>
  <w:style w:type="paragraph" w:styleId="Header">
    <w:name w:val="header"/>
    <w:basedOn w:val="Normal"/>
    <w:link w:val="HeaderChar"/>
    <w:uiPriority w:val="99"/>
    <w:unhideWhenUsed/>
    <w:rsid w:val="00955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7DE"/>
  </w:style>
  <w:style w:type="paragraph" w:styleId="Footer">
    <w:name w:val="footer"/>
    <w:basedOn w:val="Normal"/>
    <w:link w:val="FooterChar"/>
    <w:uiPriority w:val="99"/>
    <w:unhideWhenUsed/>
    <w:rsid w:val="00955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7DE"/>
  </w:style>
  <w:style w:type="character" w:styleId="PlaceholderText">
    <w:name w:val="Placeholder Text"/>
    <w:uiPriority w:val="99"/>
    <w:semiHidden/>
    <w:rsid w:val="00CB290C"/>
    <w:rPr>
      <w:color w:val="808080"/>
    </w:rPr>
  </w:style>
  <w:style w:type="paragraph" w:styleId="BalloonText">
    <w:name w:val="Balloon Text"/>
    <w:basedOn w:val="Normal"/>
    <w:link w:val="BalloonTextChar"/>
    <w:uiPriority w:val="99"/>
    <w:semiHidden/>
    <w:unhideWhenUsed/>
    <w:rsid w:val="00635DB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35DB5"/>
    <w:rPr>
      <w:rFonts w:ascii="Segoe UI" w:eastAsia="Calibri" w:hAnsi="Segoe UI" w:cs="Segoe UI"/>
      <w:sz w:val="18"/>
      <w:szCs w:val="18"/>
      <w:lang w:val="en-US"/>
    </w:rPr>
  </w:style>
  <w:style w:type="paragraph" w:styleId="NormalWeb">
    <w:name w:val="Normal (Web)"/>
    <w:basedOn w:val="Normal"/>
    <w:uiPriority w:val="99"/>
    <w:unhideWhenUsed/>
    <w:rsid w:val="000B02D0"/>
    <w:pPr>
      <w:spacing w:before="100" w:beforeAutospacing="1" w:after="100" w:afterAutospacing="1" w:line="240" w:lineRule="auto"/>
    </w:pPr>
    <w:rPr>
      <w:rFonts w:ascii="Times New Roman" w:eastAsia="Times New Roman" w:hAnsi="Times New Roman"/>
      <w:sz w:val="24"/>
      <w:szCs w:val="24"/>
    </w:rPr>
  </w:style>
  <w:style w:type="paragraph" w:customStyle="1" w:styleId="ABKW">
    <w:name w:val="ABKW"/>
    <w:rsid w:val="00635DB5"/>
    <w:pPr>
      <w:spacing w:line="360" w:lineRule="auto"/>
    </w:pPr>
    <w:rPr>
      <w:rFonts w:ascii="Times New Roman" w:hAnsi="Times New Roman"/>
      <w:sz w:val="24"/>
      <w:szCs w:val="22"/>
      <w:lang w:val="en-US" w:eastAsia="en-US"/>
    </w:rPr>
  </w:style>
  <w:style w:type="paragraph" w:customStyle="1" w:styleId="ABKWH">
    <w:name w:val="ABKWH"/>
    <w:autoRedefine/>
    <w:qFormat/>
    <w:rsid w:val="00635DB5"/>
    <w:pPr>
      <w:spacing w:line="360" w:lineRule="auto"/>
      <w:jc w:val="center"/>
    </w:pPr>
    <w:rPr>
      <w:rFonts w:ascii="Times New Roman" w:hAnsi="Times New Roman"/>
      <w:b/>
      <w:color w:val="C0504D"/>
      <w:sz w:val="40"/>
      <w:szCs w:val="24"/>
      <w:lang w:val="en-US" w:eastAsia="en-US"/>
    </w:rPr>
  </w:style>
  <w:style w:type="paragraph" w:customStyle="1" w:styleId="ABT">
    <w:name w:val="ABT"/>
    <w:rsid w:val="00635DB5"/>
    <w:pPr>
      <w:spacing w:line="360" w:lineRule="auto"/>
    </w:pPr>
    <w:rPr>
      <w:rFonts w:ascii="Times New Roman" w:hAnsi="Times New Roman"/>
      <w:sz w:val="24"/>
      <w:szCs w:val="22"/>
      <w:lang w:val="en-US" w:eastAsia="en-US"/>
    </w:rPr>
  </w:style>
  <w:style w:type="paragraph" w:customStyle="1" w:styleId="AF">
    <w:name w:val="AF"/>
    <w:rsid w:val="00635DB5"/>
    <w:pPr>
      <w:spacing w:line="360" w:lineRule="auto"/>
    </w:pPr>
    <w:rPr>
      <w:rFonts w:ascii="Times New Roman" w:hAnsi="Times New Roman"/>
      <w:sz w:val="24"/>
      <w:szCs w:val="22"/>
      <w:lang w:val="en-US" w:eastAsia="en-US"/>
    </w:rPr>
  </w:style>
  <w:style w:type="paragraph" w:customStyle="1" w:styleId="AN">
    <w:name w:val="AN"/>
    <w:rsid w:val="00635DB5"/>
    <w:pPr>
      <w:spacing w:line="360" w:lineRule="auto"/>
    </w:pPr>
    <w:rPr>
      <w:rFonts w:ascii="Times New Roman" w:hAnsi="Times New Roman"/>
      <w:sz w:val="24"/>
      <w:szCs w:val="22"/>
      <w:lang w:val="en-US" w:eastAsia="en-US"/>
    </w:rPr>
  </w:style>
  <w:style w:type="paragraph" w:customStyle="1" w:styleId="AS">
    <w:name w:val="AS"/>
    <w:autoRedefine/>
    <w:rsid w:val="00635DB5"/>
    <w:pPr>
      <w:spacing w:line="360" w:lineRule="auto"/>
    </w:pPr>
    <w:rPr>
      <w:rFonts w:ascii="Times New Roman" w:hAnsi="Times New Roman"/>
      <w:color w:val="4BACC6"/>
      <w:sz w:val="24"/>
      <w:szCs w:val="24"/>
      <w:lang w:val="en-US" w:eastAsia="en-US"/>
    </w:rPr>
  </w:style>
  <w:style w:type="paragraph" w:customStyle="1" w:styleId="AT">
    <w:name w:val="AT"/>
    <w:autoRedefine/>
    <w:rsid w:val="00635DB5"/>
    <w:pPr>
      <w:spacing w:line="360" w:lineRule="auto"/>
    </w:pPr>
    <w:rPr>
      <w:rFonts w:ascii="Times New Roman" w:hAnsi="Times New Roman"/>
      <w:color w:val="4BACC6"/>
      <w:sz w:val="24"/>
      <w:szCs w:val="24"/>
      <w:lang w:val="en-US" w:eastAsia="en-US"/>
    </w:rPr>
  </w:style>
  <w:style w:type="paragraph" w:customStyle="1" w:styleId="AU">
    <w:name w:val="AU"/>
    <w:autoRedefine/>
    <w:rsid w:val="00635DB5"/>
    <w:pPr>
      <w:spacing w:line="360" w:lineRule="auto"/>
    </w:pPr>
    <w:rPr>
      <w:rFonts w:ascii="Times New Roman" w:hAnsi="Times New Roman"/>
      <w:color w:val="00B050"/>
      <w:sz w:val="24"/>
      <w:szCs w:val="24"/>
      <w:lang w:val="en-US" w:eastAsia="en-US"/>
    </w:rPr>
  </w:style>
  <w:style w:type="paragraph" w:customStyle="1" w:styleId="BL">
    <w:name w:val="BL"/>
    <w:autoRedefine/>
    <w:rsid w:val="00635DB5"/>
    <w:pPr>
      <w:spacing w:line="360" w:lineRule="auto"/>
    </w:pPr>
    <w:rPr>
      <w:rFonts w:ascii="Times New Roman" w:hAnsi="Times New Roman"/>
      <w:color w:val="666633"/>
      <w:sz w:val="24"/>
      <w:szCs w:val="24"/>
      <w:lang w:val="en-US" w:eastAsia="en-US"/>
    </w:rPr>
  </w:style>
  <w:style w:type="paragraph" w:customStyle="1" w:styleId="BRA">
    <w:name w:val="BRA"/>
    <w:rsid w:val="00635DB5"/>
    <w:pPr>
      <w:spacing w:line="360" w:lineRule="auto"/>
    </w:pPr>
    <w:rPr>
      <w:rFonts w:ascii="Times New Roman" w:hAnsi="Times New Roman"/>
      <w:sz w:val="24"/>
      <w:szCs w:val="22"/>
      <w:lang w:val="en-US" w:eastAsia="en-US"/>
    </w:rPr>
  </w:style>
  <w:style w:type="paragraph" w:customStyle="1" w:styleId="BRAF">
    <w:name w:val="BRAF"/>
    <w:rsid w:val="00635DB5"/>
    <w:pPr>
      <w:spacing w:line="360" w:lineRule="auto"/>
    </w:pPr>
    <w:rPr>
      <w:rFonts w:ascii="Times New Roman" w:hAnsi="Times New Roman"/>
      <w:sz w:val="24"/>
      <w:szCs w:val="22"/>
      <w:lang w:val="en-US" w:eastAsia="en-US"/>
    </w:rPr>
  </w:style>
  <w:style w:type="paragraph" w:customStyle="1" w:styleId="BRD">
    <w:name w:val="BRD"/>
    <w:rsid w:val="00635DB5"/>
    <w:pPr>
      <w:spacing w:line="360" w:lineRule="auto"/>
    </w:pPr>
    <w:rPr>
      <w:rFonts w:ascii="Times New Roman" w:hAnsi="Times New Roman"/>
      <w:sz w:val="24"/>
      <w:szCs w:val="22"/>
      <w:lang w:val="en-US" w:eastAsia="en-US"/>
    </w:rPr>
  </w:style>
  <w:style w:type="paragraph" w:customStyle="1" w:styleId="BRE">
    <w:name w:val="BRE"/>
    <w:rsid w:val="00635DB5"/>
    <w:pPr>
      <w:spacing w:line="360" w:lineRule="auto"/>
    </w:pPr>
    <w:rPr>
      <w:rFonts w:ascii="Times New Roman" w:hAnsi="Times New Roman"/>
      <w:sz w:val="24"/>
      <w:szCs w:val="22"/>
      <w:lang w:val="en-US" w:eastAsia="en-US"/>
    </w:rPr>
  </w:style>
  <w:style w:type="paragraph" w:customStyle="1" w:styleId="BRREF">
    <w:name w:val="BRREF"/>
    <w:rsid w:val="00635DB5"/>
    <w:pPr>
      <w:spacing w:line="360" w:lineRule="auto"/>
    </w:pPr>
    <w:rPr>
      <w:rFonts w:ascii="Times New Roman" w:hAnsi="Times New Roman"/>
      <w:sz w:val="24"/>
      <w:szCs w:val="22"/>
      <w:lang w:val="en-US" w:eastAsia="en-US"/>
    </w:rPr>
  </w:style>
  <w:style w:type="paragraph" w:customStyle="1" w:styleId="BRT">
    <w:name w:val="BRT"/>
    <w:rsid w:val="00635DB5"/>
    <w:pPr>
      <w:spacing w:line="360" w:lineRule="auto"/>
    </w:pPr>
    <w:rPr>
      <w:rFonts w:ascii="Times New Roman" w:hAnsi="Times New Roman"/>
      <w:sz w:val="24"/>
      <w:szCs w:val="22"/>
      <w:lang w:val="en-US" w:eastAsia="en-US"/>
    </w:rPr>
  </w:style>
  <w:style w:type="paragraph" w:customStyle="1" w:styleId="BRTI">
    <w:name w:val="BRTI"/>
    <w:rsid w:val="00635DB5"/>
    <w:pPr>
      <w:spacing w:line="360" w:lineRule="auto"/>
    </w:pPr>
    <w:rPr>
      <w:rFonts w:ascii="Times New Roman" w:hAnsi="Times New Roman"/>
      <w:sz w:val="24"/>
      <w:szCs w:val="22"/>
      <w:lang w:val="en-US" w:eastAsia="en-US"/>
    </w:rPr>
  </w:style>
  <w:style w:type="paragraph" w:customStyle="1" w:styleId="CL">
    <w:name w:val="CL"/>
    <w:autoRedefine/>
    <w:rsid w:val="00635DB5"/>
    <w:pPr>
      <w:spacing w:line="360" w:lineRule="auto"/>
    </w:pPr>
    <w:rPr>
      <w:rFonts w:ascii="Times New Roman" w:hAnsi="Times New Roman"/>
      <w:color w:val="FF0000"/>
      <w:sz w:val="24"/>
      <w:szCs w:val="24"/>
      <w:lang w:val="en-US" w:eastAsia="en-US"/>
    </w:rPr>
  </w:style>
  <w:style w:type="paragraph" w:customStyle="1" w:styleId="CP">
    <w:name w:val="CP"/>
    <w:autoRedefine/>
    <w:rsid w:val="00662356"/>
    <w:pPr>
      <w:spacing w:line="360" w:lineRule="auto"/>
    </w:pPr>
    <w:rPr>
      <w:rFonts w:ascii="Times New Roman" w:hAnsi="Times New Roman"/>
      <w:b/>
      <w:color w:val="365F91"/>
      <w:sz w:val="24"/>
      <w:szCs w:val="24"/>
      <w:lang w:val="en-US" w:eastAsia="en-US"/>
    </w:rPr>
  </w:style>
  <w:style w:type="paragraph" w:customStyle="1" w:styleId="CPB">
    <w:name w:val="CPB"/>
    <w:basedOn w:val="Normal"/>
    <w:link w:val="CPBChar"/>
    <w:autoRedefine/>
    <w:qFormat/>
    <w:rsid w:val="00635DB5"/>
    <w:rPr>
      <w:color w:val="E36C0A"/>
    </w:rPr>
  </w:style>
  <w:style w:type="paragraph" w:customStyle="1" w:styleId="CPSO">
    <w:name w:val="CPSO"/>
    <w:autoRedefine/>
    <w:rsid w:val="00635DB5"/>
    <w:pPr>
      <w:spacing w:line="360" w:lineRule="auto"/>
    </w:pPr>
    <w:rPr>
      <w:rFonts w:ascii="Times New Roman" w:hAnsi="Times New Roman"/>
      <w:color w:val="00B050"/>
      <w:sz w:val="24"/>
      <w:szCs w:val="24"/>
      <w:lang w:val="en-US" w:eastAsia="en-US"/>
    </w:rPr>
  </w:style>
  <w:style w:type="paragraph" w:customStyle="1" w:styleId="DI">
    <w:name w:val="DI"/>
    <w:rsid w:val="00635DB5"/>
    <w:pPr>
      <w:spacing w:line="360" w:lineRule="auto"/>
    </w:pPr>
    <w:rPr>
      <w:rFonts w:ascii="Times New Roman" w:hAnsi="Times New Roman"/>
      <w:sz w:val="24"/>
      <w:szCs w:val="22"/>
      <w:lang w:val="en-US" w:eastAsia="en-US"/>
    </w:rPr>
  </w:style>
  <w:style w:type="paragraph" w:customStyle="1" w:styleId="DR">
    <w:name w:val="DR"/>
    <w:rsid w:val="00635DB5"/>
    <w:pPr>
      <w:spacing w:line="360" w:lineRule="auto"/>
    </w:pPr>
    <w:rPr>
      <w:rFonts w:ascii="Times New Roman" w:hAnsi="Times New Roman"/>
      <w:sz w:val="24"/>
      <w:szCs w:val="22"/>
      <w:lang w:val="en-US" w:eastAsia="en-US"/>
    </w:rPr>
  </w:style>
  <w:style w:type="paragraph" w:customStyle="1" w:styleId="EH">
    <w:name w:val="EH"/>
    <w:autoRedefine/>
    <w:rsid w:val="00635DB5"/>
    <w:pPr>
      <w:spacing w:line="360" w:lineRule="auto"/>
    </w:pPr>
    <w:rPr>
      <w:rFonts w:ascii="Times New Roman" w:hAnsi="Times New Roman"/>
      <w:color w:val="76923C"/>
      <w:sz w:val="24"/>
      <w:szCs w:val="24"/>
      <w:lang w:val="en-US" w:eastAsia="en-US"/>
    </w:rPr>
  </w:style>
  <w:style w:type="paragraph" w:customStyle="1" w:styleId="EN">
    <w:name w:val="EN"/>
    <w:rsid w:val="00635DB5"/>
    <w:pPr>
      <w:spacing w:line="360" w:lineRule="auto"/>
    </w:pPr>
    <w:rPr>
      <w:rFonts w:ascii="Times New Roman" w:hAnsi="Times New Roman"/>
      <w:sz w:val="24"/>
      <w:szCs w:val="22"/>
      <w:lang w:val="en-US" w:eastAsia="en-US"/>
    </w:rPr>
  </w:style>
  <w:style w:type="paragraph" w:customStyle="1" w:styleId="EQ">
    <w:name w:val="EQ"/>
    <w:rsid w:val="00635DB5"/>
    <w:pPr>
      <w:spacing w:line="360" w:lineRule="auto"/>
    </w:pPr>
    <w:rPr>
      <w:rFonts w:ascii="Times New Roman" w:hAnsi="Times New Roman"/>
      <w:sz w:val="24"/>
      <w:szCs w:val="22"/>
      <w:lang w:val="en-US" w:eastAsia="en-US"/>
    </w:rPr>
  </w:style>
  <w:style w:type="paragraph" w:customStyle="1" w:styleId="EX">
    <w:name w:val="EX"/>
    <w:autoRedefine/>
    <w:rsid w:val="00635DB5"/>
    <w:pPr>
      <w:spacing w:line="360" w:lineRule="auto"/>
    </w:pPr>
    <w:rPr>
      <w:rFonts w:ascii="Times New Roman" w:hAnsi="Times New Roman"/>
      <w:color w:val="0070C0"/>
      <w:sz w:val="24"/>
      <w:szCs w:val="24"/>
      <w:lang w:val="en-US" w:eastAsia="en-US"/>
    </w:rPr>
  </w:style>
  <w:style w:type="paragraph" w:customStyle="1" w:styleId="H1">
    <w:name w:val="H1"/>
    <w:autoRedefine/>
    <w:qFormat/>
    <w:rsid w:val="0009058E"/>
    <w:pPr>
      <w:spacing w:line="360" w:lineRule="auto"/>
    </w:pPr>
    <w:rPr>
      <w:rFonts w:ascii="Times New Roman" w:hAnsi="Times New Roman"/>
      <w:b/>
      <w:color w:val="31849B"/>
      <w:sz w:val="40"/>
      <w:szCs w:val="24"/>
      <w:lang w:val="en-US" w:eastAsia="en-US"/>
    </w:rPr>
  </w:style>
  <w:style w:type="paragraph" w:customStyle="1" w:styleId="H2">
    <w:name w:val="H2"/>
    <w:autoRedefine/>
    <w:rsid w:val="00C5712A"/>
    <w:pPr>
      <w:spacing w:line="360" w:lineRule="auto"/>
    </w:pPr>
    <w:rPr>
      <w:rFonts w:ascii="Times New Roman" w:hAnsi="Times New Roman"/>
      <w:b/>
      <w:color w:val="00B0F0"/>
      <w:sz w:val="32"/>
      <w:szCs w:val="24"/>
      <w:lang w:val="en-US" w:eastAsia="en-US"/>
    </w:rPr>
  </w:style>
  <w:style w:type="paragraph" w:customStyle="1" w:styleId="H3">
    <w:name w:val="H3"/>
    <w:autoRedefine/>
    <w:rsid w:val="00662356"/>
    <w:pPr>
      <w:spacing w:line="360" w:lineRule="auto"/>
    </w:pPr>
    <w:rPr>
      <w:rFonts w:ascii="Times New Roman" w:hAnsi="Times New Roman"/>
      <w:i/>
      <w:color w:val="00B050"/>
      <w:sz w:val="28"/>
      <w:szCs w:val="24"/>
      <w:lang w:val="en-US" w:eastAsia="en-US"/>
    </w:rPr>
  </w:style>
  <w:style w:type="paragraph" w:customStyle="1" w:styleId="H4">
    <w:name w:val="H4"/>
    <w:autoRedefine/>
    <w:rsid w:val="00635DB5"/>
    <w:pPr>
      <w:spacing w:line="360" w:lineRule="auto"/>
    </w:pPr>
    <w:rPr>
      <w:rFonts w:ascii="Times New Roman" w:hAnsi="Times New Roman"/>
      <w:color w:val="6600CC"/>
      <w:sz w:val="24"/>
      <w:szCs w:val="24"/>
      <w:lang w:val="en-US" w:eastAsia="en-US"/>
    </w:rPr>
  </w:style>
  <w:style w:type="paragraph" w:customStyle="1" w:styleId="H4IN">
    <w:name w:val="H4 IN"/>
    <w:autoRedefine/>
    <w:rsid w:val="00635DB5"/>
    <w:pPr>
      <w:spacing w:line="360" w:lineRule="auto"/>
    </w:pPr>
    <w:rPr>
      <w:rFonts w:ascii="Times New Roman" w:hAnsi="Times New Roman"/>
      <w:color w:val="FF0000"/>
      <w:sz w:val="24"/>
      <w:szCs w:val="24"/>
      <w:lang w:val="en-US" w:eastAsia="en-US"/>
    </w:rPr>
  </w:style>
  <w:style w:type="paragraph" w:customStyle="1" w:styleId="IN">
    <w:name w:val="IN"/>
    <w:rsid w:val="00635DB5"/>
    <w:pPr>
      <w:spacing w:line="360" w:lineRule="auto"/>
    </w:pPr>
    <w:rPr>
      <w:rFonts w:ascii="Times New Roman" w:hAnsi="Times New Roman"/>
      <w:sz w:val="24"/>
      <w:szCs w:val="22"/>
      <w:lang w:val="en-US" w:eastAsia="en-US"/>
    </w:rPr>
  </w:style>
  <w:style w:type="paragraph" w:customStyle="1" w:styleId="INFL">
    <w:name w:val="IN FL"/>
    <w:rsid w:val="00635DB5"/>
    <w:pPr>
      <w:spacing w:line="360" w:lineRule="auto"/>
    </w:pPr>
    <w:rPr>
      <w:rFonts w:ascii="Times New Roman" w:hAnsi="Times New Roman"/>
      <w:sz w:val="24"/>
      <w:szCs w:val="22"/>
      <w:lang w:val="en-US" w:eastAsia="en-US"/>
    </w:rPr>
  </w:style>
  <w:style w:type="paragraph" w:customStyle="1" w:styleId="ML">
    <w:name w:val="ML"/>
    <w:rsid w:val="00635DB5"/>
    <w:pPr>
      <w:spacing w:line="360" w:lineRule="auto"/>
    </w:pPr>
    <w:rPr>
      <w:rFonts w:ascii="Times New Roman" w:hAnsi="Times New Roman"/>
      <w:sz w:val="24"/>
      <w:szCs w:val="22"/>
      <w:lang w:val="en-US" w:eastAsia="en-US"/>
    </w:rPr>
  </w:style>
  <w:style w:type="paragraph" w:customStyle="1" w:styleId="NL">
    <w:name w:val="NL"/>
    <w:rsid w:val="00635DB5"/>
    <w:pPr>
      <w:spacing w:line="360" w:lineRule="auto"/>
    </w:pPr>
    <w:rPr>
      <w:rFonts w:ascii="Times New Roman" w:hAnsi="Times New Roman"/>
      <w:sz w:val="24"/>
      <w:szCs w:val="22"/>
      <w:lang w:val="en-US" w:eastAsia="en-US"/>
    </w:rPr>
  </w:style>
  <w:style w:type="paragraph" w:customStyle="1" w:styleId="NNUM">
    <w:name w:val="NNUM"/>
    <w:rsid w:val="00635DB5"/>
    <w:pPr>
      <w:spacing w:line="360" w:lineRule="auto"/>
    </w:pPr>
    <w:rPr>
      <w:rFonts w:ascii="Times New Roman" w:hAnsi="Times New Roman"/>
      <w:sz w:val="24"/>
      <w:szCs w:val="22"/>
      <w:lang w:val="en-US" w:eastAsia="en-US"/>
    </w:rPr>
  </w:style>
  <w:style w:type="paragraph" w:customStyle="1" w:styleId="OPIN">
    <w:name w:val="OP IN"/>
    <w:rsid w:val="00635DB5"/>
    <w:pPr>
      <w:spacing w:line="360" w:lineRule="auto"/>
    </w:pPr>
    <w:rPr>
      <w:rFonts w:ascii="Times New Roman" w:hAnsi="Times New Roman"/>
      <w:sz w:val="24"/>
      <w:szCs w:val="22"/>
      <w:lang w:val="en-US" w:eastAsia="en-US"/>
    </w:rPr>
  </w:style>
  <w:style w:type="paragraph" w:customStyle="1" w:styleId="OQ">
    <w:name w:val="OQ"/>
    <w:rsid w:val="00635DB5"/>
    <w:pPr>
      <w:spacing w:line="360" w:lineRule="auto"/>
    </w:pPr>
    <w:rPr>
      <w:rFonts w:ascii="Times New Roman" w:hAnsi="Times New Roman"/>
      <w:sz w:val="24"/>
      <w:szCs w:val="22"/>
      <w:lang w:val="en-US" w:eastAsia="en-US"/>
    </w:rPr>
  </w:style>
  <w:style w:type="paragraph" w:customStyle="1" w:styleId="OUT">
    <w:name w:val="OUT"/>
    <w:rsid w:val="00635DB5"/>
    <w:pPr>
      <w:spacing w:line="360" w:lineRule="auto"/>
    </w:pPr>
    <w:rPr>
      <w:rFonts w:ascii="Times New Roman" w:hAnsi="Times New Roman"/>
      <w:sz w:val="24"/>
      <w:szCs w:val="22"/>
      <w:lang w:val="en-US" w:eastAsia="en-US"/>
    </w:rPr>
  </w:style>
  <w:style w:type="paragraph" w:customStyle="1" w:styleId="OUTFL">
    <w:name w:val="OUT FL"/>
    <w:rsid w:val="00635DB5"/>
    <w:pPr>
      <w:spacing w:line="360" w:lineRule="auto"/>
    </w:pPr>
    <w:rPr>
      <w:rFonts w:ascii="Times New Roman" w:hAnsi="Times New Roman"/>
      <w:sz w:val="24"/>
      <w:szCs w:val="22"/>
      <w:lang w:val="en-US" w:eastAsia="en-US"/>
    </w:rPr>
  </w:style>
  <w:style w:type="paragraph" w:customStyle="1" w:styleId="OUTIN">
    <w:name w:val="OUT IN"/>
    <w:rsid w:val="00635DB5"/>
    <w:pPr>
      <w:spacing w:line="360" w:lineRule="auto"/>
    </w:pPr>
    <w:rPr>
      <w:rFonts w:ascii="Times New Roman" w:hAnsi="Times New Roman"/>
      <w:sz w:val="24"/>
      <w:szCs w:val="22"/>
      <w:lang w:val="en-US" w:eastAsia="en-US"/>
    </w:rPr>
  </w:style>
  <w:style w:type="paragraph" w:customStyle="1" w:styleId="OUTINFL">
    <w:name w:val="OUT IN FL"/>
    <w:rsid w:val="00635DB5"/>
    <w:pPr>
      <w:spacing w:line="360" w:lineRule="auto"/>
    </w:pPr>
    <w:rPr>
      <w:rFonts w:ascii="Times New Roman" w:hAnsi="Times New Roman"/>
      <w:sz w:val="24"/>
      <w:szCs w:val="22"/>
      <w:lang w:val="en-US" w:eastAsia="en-US"/>
    </w:rPr>
  </w:style>
  <w:style w:type="paragraph" w:customStyle="1" w:styleId="PO">
    <w:name w:val="PO"/>
    <w:rsid w:val="00635DB5"/>
    <w:pPr>
      <w:spacing w:line="360" w:lineRule="auto"/>
    </w:pPr>
    <w:rPr>
      <w:rFonts w:ascii="Times New Roman" w:hAnsi="Times New Roman"/>
      <w:sz w:val="24"/>
      <w:szCs w:val="22"/>
      <w:lang w:val="en-US" w:eastAsia="en-US"/>
    </w:rPr>
  </w:style>
  <w:style w:type="paragraph" w:customStyle="1" w:styleId="PX">
    <w:name w:val="PX"/>
    <w:rsid w:val="00635DB5"/>
    <w:pPr>
      <w:spacing w:line="360" w:lineRule="auto"/>
    </w:pPr>
    <w:rPr>
      <w:rFonts w:ascii="Times New Roman" w:hAnsi="Times New Roman"/>
      <w:sz w:val="24"/>
      <w:szCs w:val="22"/>
      <w:lang w:val="en-US" w:eastAsia="en-US"/>
    </w:rPr>
  </w:style>
  <w:style w:type="paragraph" w:customStyle="1" w:styleId="QS">
    <w:name w:val="QS"/>
    <w:rsid w:val="00635DB5"/>
    <w:pPr>
      <w:spacing w:line="360" w:lineRule="auto"/>
    </w:pPr>
    <w:rPr>
      <w:rFonts w:ascii="Times New Roman" w:hAnsi="Times New Roman"/>
      <w:sz w:val="24"/>
      <w:szCs w:val="22"/>
      <w:lang w:val="en-US" w:eastAsia="en-US"/>
    </w:rPr>
  </w:style>
  <w:style w:type="paragraph" w:customStyle="1" w:styleId="REF">
    <w:name w:val="REF"/>
    <w:rsid w:val="00635DB5"/>
    <w:pPr>
      <w:spacing w:line="360" w:lineRule="auto"/>
    </w:pPr>
    <w:rPr>
      <w:rFonts w:ascii="Times New Roman" w:hAnsi="Times New Roman"/>
      <w:sz w:val="24"/>
      <w:szCs w:val="22"/>
      <w:lang w:val="en-US" w:eastAsia="en-US"/>
    </w:rPr>
  </w:style>
  <w:style w:type="paragraph" w:customStyle="1" w:styleId="RefNumDouble">
    <w:name w:val="Ref Num Double"/>
    <w:rsid w:val="00635DB5"/>
    <w:pPr>
      <w:spacing w:line="360" w:lineRule="auto"/>
    </w:pPr>
    <w:rPr>
      <w:rFonts w:ascii="Times New Roman" w:hAnsi="Times New Roman"/>
      <w:sz w:val="24"/>
      <w:szCs w:val="22"/>
      <w:lang w:val="en-US" w:eastAsia="en-US"/>
    </w:rPr>
  </w:style>
  <w:style w:type="paragraph" w:customStyle="1" w:styleId="RefNumSingle">
    <w:name w:val="Ref Num Single"/>
    <w:rsid w:val="00635DB5"/>
    <w:pPr>
      <w:spacing w:line="360" w:lineRule="auto"/>
    </w:pPr>
    <w:rPr>
      <w:rFonts w:ascii="Times New Roman" w:hAnsi="Times New Roman"/>
      <w:sz w:val="24"/>
      <w:szCs w:val="22"/>
      <w:lang w:val="en-US" w:eastAsia="en-US"/>
    </w:rPr>
  </w:style>
  <w:style w:type="paragraph" w:customStyle="1" w:styleId="SI">
    <w:name w:val="SI"/>
    <w:rsid w:val="00635DB5"/>
    <w:pPr>
      <w:spacing w:line="360" w:lineRule="auto"/>
    </w:pPr>
    <w:rPr>
      <w:rFonts w:ascii="Times New Roman" w:hAnsi="Times New Roman"/>
      <w:sz w:val="24"/>
      <w:szCs w:val="22"/>
      <w:lang w:val="en-US" w:eastAsia="en-US"/>
    </w:rPr>
  </w:style>
  <w:style w:type="paragraph" w:customStyle="1" w:styleId="SIAF">
    <w:name w:val="SI AF"/>
    <w:rsid w:val="00635DB5"/>
    <w:pPr>
      <w:spacing w:line="360" w:lineRule="auto"/>
    </w:pPr>
    <w:rPr>
      <w:rFonts w:ascii="Times New Roman" w:hAnsi="Times New Roman"/>
      <w:sz w:val="24"/>
      <w:szCs w:val="22"/>
      <w:lang w:val="en-US" w:eastAsia="en-US"/>
    </w:rPr>
  </w:style>
  <w:style w:type="paragraph" w:customStyle="1" w:styleId="TBL">
    <w:name w:val="TBL"/>
    <w:rsid w:val="00635DB5"/>
    <w:pPr>
      <w:spacing w:line="360" w:lineRule="auto"/>
    </w:pPr>
    <w:rPr>
      <w:rFonts w:ascii="Times New Roman" w:hAnsi="Times New Roman"/>
      <w:sz w:val="24"/>
      <w:szCs w:val="22"/>
      <w:lang w:val="en-US" w:eastAsia="en-US"/>
    </w:rPr>
  </w:style>
  <w:style w:type="paragraph" w:customStyle="1" w:styleId="TCH">
    <w:name w:val="TCH"/>
    <w:rsid w:val="00635DB5"/>
    <w:pPr>
      <w:spacing w:line="360" w:lineRule="auto"/>
    </w:pPr>
    <w:rPr>
      <w:rFonts w:ascii="Times New Roman" w:hAnsi="Times New Roman"/>
      <w:sz w:val="24"/>
      <w:szCs w:val="22"/>
      <w:lang w:val="en-US" w:eastAsia="en-US"/>
    </w:rPr>
  </w:style>
  <w:style w:type="paragraph" w:customStyle="1" w:styleId="TEXT">
    <w:name w:val="TEXT"/>
    <w:rsid w:val="00635DB5"/>
    <w:pPr>
      <w:spacing w:line="360" w:lineRule="auto"/>
    </w:pPr>
    <w:rPr>
      <w:rFonts w:ascii="Times New Roman" w:hAnsi="Times New Roman"/>
      <w:sz w:val="24"/>
      <w:szCs w:val="22"/>
      <w:lang w:val="en-US" w:eastAsia="en-US"/>
    </w:rPr>
  </w:style>
  <w:style w:type="paragraph" w:customStyle="1" w:styleId="TEXTIND">
    <w:name w:val="TEXT IND"/>
    <w:rsid w:val="00635DB5"/>
    <w:pPr>
      <w:spacing w:line="360" w:lineRule="auto"/>
    </w:pPr>
    <w:rPr>
      <w:rFonts w:ascii="Times New Roman" w:hAnsi="Times New Roman"/>
      <w:sz w:val="24"/>
      <w:szCs w:val="22"/>
      <w:lang w:val="en-US" w:eastAsia="en-US"/>
    </w:rPr>
  </w:style>
  <w:style w:type="paragraph" w:customStyle="1" w:styleId="TNL">
    <w:name w:val="TNL"/>
    <w:rsid w:val="00635DB5"/>
    <w:pPr>
      <w:spacing w:line="360" w:lineRule="auto"/>
    </w:pPr>
    <w:rPr>
      <w:rFonts w:ascii="Times New Roman" w:hAnsi="Times New Roman"/>
      <w:sz w:val="24"/>
      <w:szCs w:val="22"/>
      <w:lang w:val="en-US" w:eastAsia="en-US"/>
    </w:rPr>
  </w:style>
  <w:style w:type="paragraph" w:customStyle="1" w:styleId="TT">
    <w:name w:val="TT"/>
    <w:rsid w:val="00635DB5"/>
    <w:pPr>
      <w:spacing w:line="360" w:lineRule="auto"/>
    </w:pPr>
    <w:rPr>
      <w:rFonts w:ascii="Times New Roman" w:hAnsi="Times New Roman"/>
      <w:sz w:val="24"/>
      <w:szCs w:val="22"/>
      <w:lang w:val="en-US" w:eastAsia="en-US"/>
    </w:rPr>
  </w:style>
  <w:style w:type="paragraph" w:customStyle="1" w:styleId="TY">
    <w:name w:val="TY"/>
    <w:autoRedefine/>
    <w:rsid w:val="00635DB5"/>
    <w:pPr>
      <w:spacing w:line="360" w:lineRule="auto"/>
    </w:pPr>
    <w:rPr>
      <w:rFonts w:ascii="Times New Roman" w:hAnsi="Times New Roman"/>
      <w:color w:val="0000FF"/>
      <w:sz w:val="24"/>
      <w:szCs w:val="24"/>
      <w:lang w:val="en-US" w:eastAsia="en-US"/>
    </w:rPr>
  </w:style>
  <w:style w:type="paragraph" w:customStyle="1" w:styleId="UL">
    <w:name w:val="UL"/>
    <w:rsid w:val="00635DB5"/>
    <w:pPr>
      <w:spacing w:line="360" w:lineRule="auto"/>
    </w:pPr>
    <w:rPr>
      <w:rFonts w:ascii="Times New Roman" w:hAnsi="Times New Roman"/>
      <w:sz w:val="24"/>
      <w:szCs w:val="22"/>
      <w:lang w:val="en-US" w:eastAsia="en-US"/>
    </w:rPr>
  </w:style>
  <w:style w:type="paragraph" w:customStyle="1" w:styleId="ULB">
    <w:name w:val="ULB"/>
    <w:rsid w:val="00635DB5"/>
    <w:pPr>
      <w:spacing w:line="360" w:lineRule="auto"/>
    </w:pPr>
    <w:rPr>
      <w:rFonts w:ascii="Times New Roman" w:hAnsi="Times New Roman"/>
      <w:sz w:val="24"/>
      <w:szCs w:val="22"/>
      <w:lang w:val="en-US" w:eastAsia="en-US"/>
    </w:rPr>
  </w:style>
  <w:style w:type="paragraph" w:customStyle="1" w:styleId="ULT">
    <w:name w:val="ULT"/>
    <w:rsid w:val="00635DB5"/>
    <w:pPr>
      <w:spacing w:line="360" w:lineRule="auto"/>
    </w:pPr>
    <w:rPr>
      <w:rFonts w:ascii="Times New Roman" w:hAnsi="Times New Roman"/>
      <w:sz w:val="24"/>
      <w:szCs w:val="22"/>
      <w:lang w:val="en-US" w:eastAsia="en-US"/>
    </w:rPr>
  </w:style>
  <w:style w:type="character" w:customStyle="1" w:styleId="AQ">
    <w:name w:val="AQ"/>
    <w:basedOn w:val="DefaultParagraphFont"/>
    <w:uiPriority w:val="1"/>
    <w:qFormat/>
    <w:rsid w:val="00635DB5"/>
  </w:style>
  <w:style w:type="character" w:customStyle="1" w:styleId="CPBChar">
    <w:name w:val="CPB Char"/>
    <w:link w:val="CPB"/>
    <w:rsid w:val="00635DB5"/>
    <w:rPr>
      <w:rFonts w:ascii="Calibri" w:eastAsia="Calibri" w:hAnsi="Calibri" w:cs="Times New Roman"/>
      <w:color w:val="E36C0A"/>
      <w:lang w:val="en-US"/>
    </w:rPr>
  </w:style>
  <w:style w:type="paragraph" w:styleId="EndnoteText">
    <w:name w:val="endnote text"/>
    <w:basedOn w:val="Normal"/>
    <w:link w:val="EndnoteTextChar"/>
    <w:semiHidden/>
    <w:rsid w:val="00635DB5"/>
    <w:rPr>
      <w:sz w:val="20"/>
      <w:szCs w:val="20"/>
    </w:rPr>
  </w:style>
  <w:style w:type="character" w:customStyle="1" w:styleId="EndnoteTextChar">
    <w:name w:val="Endnote Text Char"/>
    <w:link w:val="EndnoteText"/>
    <w:semiHidden/>
    <w:rsid w:val="00A72622"/>
    <w:rPr>
      <w:rFonts w:ascii="Calibri" w:eastAsia="Calibri" w:hAnsi="Calibri" w:cs="Times New Roman"/>
      <w:sz w:val="20"/>
      <w:szCs w:val="20"/>
      <w:lang w:val="en-US"/>
    </w:rPr>
  </w:style>
  <w:style w:type="character" w:styleId="EndnoteReference">
    <w:name w:val="endnote reference"/>
    <w:semiHidden/>
    <w:rsid w:val="00635DB5"/>
    <w:rPr>
      <w:vertAlign w:val="superscript"/>
    </w:rPr>
  </w:style>
  <w:style w:type="paragraph" w:customStyle="1" w:styleId="SUBBL">
    <w:name w:val="SUB BL"/>
    <w:autoRedefine/>
    <w:qFormat/>
    <w:rsid w:val="00635DB5"/>
    <w:rPr>
      <w:color w:val="31849B"/>
      <w:sz w:val="22"/>
      <w:szCs w:val="22"/>
      <w:lang w:val="en-US" w:eastAsia="en-US"/>
    </w:rPr>
  </w:style>
  <w:style w:type="paragraph" w:customStyle="1" w:styleId="SUBNL">
    <w:name w:val="SUB NL"/>
    <w:basedOn w:val="Normal"/>
    <w:autoRedefine/>
    <w:qFormat/>
    <w:rsid w:val="00635DB5"/>
    <w:rPr>
      <w:color w:val="984806"/>
    </w:rPr>
  </w:style>
  <w:style w:type="paragraph" w:customStyle="1" w:styleId="CCODE">
    <w:name w:val="CCODE"/>
    <w:qFormat/>
    <w:rsid w:val="00635DB5"/>
    <w:rPr>
      <w:color w:val="4F6228"/>
      <w:sz w:val="22"/>
      <w:szCs w:val="22"/>
      <w:lang w:val="en-US" w:eastAsia="en-US"/>
    </w:rPr>
  </w:style>
  <w:style w:type="character" w:styleId="Emphasis">
    <w:name w:val="Emphasis"/>
    <w:uiPriority w:val="20"/>
    <w:qFormat/>
    <w:rsid w:val="00635DB5"/>
    <w:rPr>
      <w:i/>
      <w:iCs/>
    </w:rPr>
  </w:style>
  <w:style w:type="paragraph" w:customStyle="1" w:styleId="LL">
    <w:name w:val="LL"/>
    <w:autoRedefine/>
    <w:rsid w:val="00635DB5"/>
    <w:rPr>
      <w:color w:val="339966"/>
      <w:sz w:val="22"/>
      <w:szCs w:val="22"/>
      <w:lang w:val="en-US" w:eastAsia="en-US"/>
    </w:rPr>
  </w:style>
  <w:style w:type="paragraph" w:customStyle="1" w:styleId="ORCID">
    <w:name w:val="ORCID"/>
    <w:autoRedefine/>
    <w:rsid w:val="00635DB5"/>
    <w:rPr>
      <w:color w:val="800080"/>
      <w:sz w:val="22"/>
      <w:szCs w:val="22"/>
      <w:lang w:val="en-US" w:eastAsia="en-US"/>
    </w:rPr>
  </w:style>
  <w:style w:type="paragraph" w:customStyle="1" w:styleId="SUBLL">
    <w:name w:val="SUB LL"/>
    <w:autoRedefine/>
    <w:rsid w:val="00635DB5"/>
    <w:rPr>
      <w:color w:val="808000"/>
      <w:sz w:val="22"/>
      <w:szCs w:val="22"/>
      <w:lang w:val="en-US" w:eastAsia="en-US"/>
    </w:rPr>
  </w:style>
  <w:style w:type="paragraph" w:customStyle="1" w:styleId="BIO">
    <w:name w:val="BIO"/>
    <w:autoRedefine/>
    <w:rsid w:val="00635DB5"/>
    <w:rPr>
      <w:color w:val="0000FF"/>
      <w:sz w:val="22"/>
      <w:szCs w:val="22"/>
      <w:lang w:val="en-US" w:eastAsia="en-US"/>
    </w:rPr>
  </w:style>
  <w:style w:type="paragraph" w:customStyle="1" w:styleId="ATTRIB">
    <w:name w:val="ATTRIB"/>
    <w:autoRedefine/>
    <w:rsid w:val="00635DB5"/>
    <w:rPr>
      <w:color w:val="993300"/>
      <w:sz w:val="22"/>
      <w:szCs w:val="22"/>
      <w:lang w:val="en-US" w:eastAsia="en-US"/>
    </w:rPr>
  </w:style>
  <w:style w:type="paragraph" w:customStyle="1" w:styleId="EX-BL">
    <w:name w:val="EX-BL"/>
    <w:autoRedefine/>
    <w:rsid w:val="00635DB5"/>
    <w:rPr>
      <w:color w:val="008000"/>
      <w:sz w:val="22"/>
      <w:szCs w:val="22"/>
      <w:lang w:val="en-US" w:eastAsia="en-US"/>
    </w:rPr>
  </w:style>
  <w:style w:type="paragraph" w:customStyle="1" w:styleId="EX-NL">
    <w:name w:val="EX-NL"/>
    <w:autoRedefine/>
    <w:rsid w:val="00635DB5"/>
    <w:rPr>
      <w:color w:val="993366"/>
      <w:sz w:val="22"/>
      <w:szCs w:val="22"/>
      <w:lang w:val="en-US" w:eastAsia="en-US"/>
    </w:rPr>
  </w:style>
  <w:style w:type="paragraph" w:customStyle="1" w:styleId="EX-UL">
    <w:name w:val="EX-UL"/>
    <w:autoRedefine/>
    <w:rsid w:val="00635DB5"/>
    <w:rPr>
      <w:color w:val="008080"/>
      <w:sz w:val="22"/>
      <w:szCs w:val="22"/>
      <w:lang w:val="en-US" w:eastAsia="en-US"/>
    </w:rPr>
  </w:style>
  <w:style w:type="paragraph" w:customStyle="1" w:styleId="EX-LL">
    <w:name w:val="EX-LL"/>
    <w:autoRedefine/>
    <w:rsid w:val="00635DB5"/>
    <w:rPr>
      <w:color w:val="6666FF"/>
      <w:sz w:val="22"/>
      <w:szCs w:val="22"/>
      <w:lang w:val="en-US" w:eastAsia="en-US"/>
    </w:rPr>
  </w:style>
  <w:style w:type="paragraph" w:customStyle="1" w:styleId="EX-SUBBL">
    <w:name w:val="EX-SUBBL"/>
    <w:autoRedefine/>
    <w:rsid w:val="00635DB5"/>
    <w:rPr>
      <w:color w:val="008000"/>
      <w:sz w:val="22"/>
      <w:szCs w:val="22"/>
      <w:lang w:val="en-US" w:eastAsia="en-US"/>
    </w:rPr>
  </w:style>
  <w:style w:type="paragraph" w:customStyle="1" w:styleId="EX-SUBNL">
    <w:name w:val="EX-SUBNL"/>
    <w:autoRedefine/>
    <w:rsid w:val="00635DB5"/>
    <w:rPr>
      <w:color w:val="FF66FF"/>
      <w:sz w:val="22"/>
      <w:szCs w:val="22"/>
      <w:lang w:val="en-US" w:eastAsia="en-US"/>
    </w:rPr>
  </w:style>
  <w:style w:type="paragraph" w:customStyle="1" w:styleId="EX-SUBUL">
    <w:name w:val="EX-SUBUL"/>
    <w:autoRedefine/>
    <w:rsid w:val="00635DB5"/>
    <w:rPr>
      <w:color w:val="CC6600"/>
      <w:sz w:val="22"/>
      <w:szCs w:val="22"/>
      <w:lang w:val="en-US" w:eastAsia="en-US"/>
    </w:rPr>
  </w:style>
  <w:style w:type="paragraph" w:customStyle="1" w:styleId="EX-SUBLL">
    <w:name w:val="EX-SUBLL"/>
    <w:autoRedefine/>
    <w:rsid w:val="00635DB5"/>
    <w:rPr>
      <w:color w:val="009900"/>
      <w:sz w:val="22"/>
      <w:szCs w:val="22"/>
      <w:lang w:val="en-US" w:eastAsia="en-US"/>
    </w:rPr>
  </w:style>
  <w:style w:type="paragraph" w:customStyle="1" w:styleId="LI-TXT">
    <w:name w:val="LI-TXT"/>
    <w:autoRedefine/>
    <w:rsid w:val="00635DB5"/>
    <w:rPr>
      <w:color w:val="800000"/>
      <w:sz w:val="22"/>
      <w:szCs w:val="22"/>
      <w:lang w:val="en-US" w:eastAsia="en-US"/>
    </w:rPr>
  </w:style>
  <w:style w:type="paragraph" w:customStyle="1" w:styleId="BOX-ST">
    <w:name w:val="BOX-ST"/>
    <w:autoRedefine/>
    <w:rsid w:val="00635DB5"/>
    <w:rPr>
      <w:color w:val="800080"/>
      <w:sz w:val="22"/>
      <w:szCs w:val="22"/>
      <w:lang w:val="en-US" w:eastAsia="en-US"/>
    </w:rPr>
  </w:style>
  <w:style w:type="paragraph" w:customStyle="1" w:styleId="BOX-END">
    <w:name w:val="BOX-END"/>
    <w:autoRedefine/>
    <w:rsid w:val="00635DB5"/>
    <w:rPr>
      <w:color w:val="800080"/>
      <w:sz w:val="22"/>
      <w:szCs w:val="22"/>
      <w:lang w:val="en-US" w:eastAsia="en-US"/>
    </w:rPr>
  </w:style>
  <w:style w:type="paragraph" w:customStyle="1" w:styleId="BOX-TT">
    <w:name w:val="BOX-TT"/>
    <w:autoRedefine/>
    <w:rsid w:val="00635DB5"/>
    <w:rPr>
      <w:color w:val="FF6699"/>
      <w:sz w:val="22"/>
      <w:szCs w:val="22"/>
      <w:lang w:val="en-US" w:eastAsia="en-US"/>
    </w:rPr>
  </w:style>
  <w:style w:type="paragraph" w:customStyle="1" w:styleId="EXT-LINK">
    <w:name w:val="EXT-LINK"/>
    <w:autoRedefine/>
    <w:rsid w:val="00635DB5"/>
    <w:rPr>
      <w:color w:val="808000"/>
      <w:sz w:val="22"/>
      <w:szCs w:val="22"/>
      <w:lang w:val="en-US" w:eastAsia="en-US"/>
    </w:rPr>
  </w:style>
  <w:style w:type="paragraph" w:customStyle="1" w:styleId="ALT-TEXT">
    <w:name w:val="ALT-TEXT"/>
    <w:autoRedefine/>
    <w:rsid w:val="00635DB5"/>
    <w:rPr>
      <w:color w:val="FF3300"/>
      <w:sz w:val="22"/>
      <w:szCs w:val="22"/>
      <w:lang w:val="en-US" w:eastAsia="en-US"/>
    </w:rPr>
  </w:style>
  <w:style w:type="paragraph" w:customStyle="1" w:styleId="LONG-DESC">
    <w:name w:val="LONG-DESC"/>
    <w:autoRedefine/>
    <w:rsid w:val="00635DB5"/>
    <w:rPr>
      <w:color w:val="9933FF"/>
      <w:sz w:val="22"/>
      <w:szCs w:val="22"/>
      <w:lang w:val="en-US" w:eastAsia="en-US"/>
    </w:rPr>
  </w:style>
  <w:style w:type="paragraph" w:customStyle="1" w:styleId="IMG">
    <w:name w:val="IMG"/>
    <w:autoRedefine/>
    <w:rsid w:val="00635DB5"/>
    <w:rPr>
      <w:color w:val="339966"/>
      <w:sz w:val="22"/>
      <w:szCs w:val="22"/>
      <w:lang w:val="en-US" w:eastAsia="en-US"/>
    </w:rPr>
  </w:style>
  <w:style w:type="paragraph" w:customStyle="1" w:styleId="TLINK">
    <w:name w:val="TLINK"/>
    <w:autoRedefine/>
    <w:rsid w:val="00635DB5"/>
    <w:rPr>
      <w:color w:val="CC0000"/>
      <w:sz w:val="22"/>
      <w:szCs w:val="22"/>
      <w:lang w:val="en-US" w:eastAsia="en-US"/>
    </w:rPr>
  </w:style>
  <w:style w:type="paragraph" w:customStyle="1" w:styleId="ALT">
    <w:name w:val="ALT"/>
    <w:autoRedefine/>
    <w:rsid w:val="00635DB5"/>
    <w:rPr>
      <w:color w:val="993300"/>
      <w:sz w:val="22"/>
      <w:szCs w:val="22"/>
      <w:lang w:val="en-US" w:eastAsia="en-US"/>
    </w:rPr>
  </w:style>
  <w:style w:type="paragraph" w:customStyle="1" w:styleId="LDESC">
    <w:name w:val="LDESC"/>
    <w:autoRedefine/>
    <w:rsid w:val="00635DB5"/>
    <w:rPr>
      <w:color w:val="CC0066"/>
      <w:sz w:val="22"/>
      <w:szCs w:val="22"/>
      <w:lang w:val="en-US" w:eastAsia="en-US"/>
    </w:rPr>
  </w:style>
  <w:style w:type="paragraph" w:customStyle="1" w:styleId="SIDEBAR">
    <w:name w:val="SIDEBAR"/>
    <w:autoRedefine/>
    <w:rsid w:val="00635DB5"/>
    <w:rPr>
      <w:color w:val="6600FF"/>
      <w:sz w:val="22"/>
      <w:szCs w:val="22"/>
      <w:lang w:val="en-US" w:eastAsia="en-US"/>
    </w:rPr>
  </w:style>
  <w:style w:type="paragraph" w:customStyle="1" w:styleId="STITLE">
    <w:name w:val="STITLE"/>
    <w:autoRedefine/>
    <w:rsid w:val="00635DB5"/>
    <w:rPr>
      <w:color w:val="FF00FF"/>
      <w:sz w:val="22"/>
      <w:szCs w:val="22"/>
      <w:lang w:val="en-US" w:eastAsia="en-US"/>
    </w:rPr>
  </w:style>
  <w:style w:type="paragraph" w:customStyle="1" w:styleId="ADDR">
    <w:name w:val="ADDR"/>
    <w:autoRedefine/>
    <w:rsid w:val="00635DB5"/>
    <w:rPr>
      <w:color w:val="993366"/>
      <w:sz w:val="22"/>
      <w:szCs w:val="22"/>
      <w:lang w:val="en-US" w:eastAsia="en-US"/>
    </w:rPr>
  </w:style>
  <w:style w:type="paragraph" w:customStyle="1" w:styleId="REFDESC">
    <w:name w:val="REFDESC"/>
    <w:autoRedefine/>
    <w:rsid w:val="00635DB5"/>
    <w:rPr>
      <w:color w:val="800080"/>
      <w:sz w:val="22"/>
      <w:szCs w:val="22"/>
      <w:lang w:val="en-US" w:eastAsia="en-US"/>
    </w:rPr>
  </w:style>
  <w:style w:type="paragraph" w:customStyle="1" w:styleId="SBEND">
    <w:name w:val="SBEND"/>
    <w:autoRedefine/>
    <w:rsid w:val="00635DB5"/>
    <w:rPr>
      <w:color w:val="339966"/>
      <w:sz w:val="22"/>
      <w:szCs w:val="22"/>
      <w:lang w:val="en-US" w:eastAsia="en-US"/>
    </w:rPr>
  </w:style>
  <w:style w:type="character" w:styleId="CommentReference">
    <w:name w:val="annotation reference"/>
    <w:uiPriority w:val="99"/>
    <w:semiHidden/>
    <w:unhideWhenUsed/>
    <w:rsid w:val="00DD25A0"/>
    <w:rPr>
      <w:sz w:val="16"/>
      <w:szCs w:val="16"/>
    </w:rPr>
  </w:style>
  <w:style w:type="paragraph" w:styleId="CommentText">
    <w:name w:val="annotation text"/>
    <w:basedOn w:val="Normal"/>
    <w:link w:val="CommentTextChar"/>
    <w:uiPriority w:val="99"/>
    <w:semiHidden/>
    <w:unhideWhenUsed/>
    <w:rsid w:val="00DD25A0"/>
    <w:pPr>
      <w:spacing w:line="240" w:lineRule="auto"/>
    </w:pPr>
    <w:rPr>
      <w:sz w:val="20"/>
      <w:szCs w:val="20"/>
    </w:rPr>
  </w:style>
  <w:style w:type="character" w:customStyle="1" w:styleId="CommentTextChar">
    <w:name w:val="Comment Text Char"/>
    <w:link w:val="CommentText"/>
    <w:uiPriority w:val="99"/>
    <w:semiHidden/>
    <w:rsid w:val="00DD25A0"/>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D25A0"/>
    <w:rPr>
      <w:b/>
      <w:bCs/>
    </w:rPr>
  </w:style>
  <w:style w:type="character" w:customStyle="1" w:styleId="CommentSubjectChar">
    <w:name w:val="Comment Subject Char"/>
    <w:link w:val="CommentSubject"/>
    <w:uiPriority w:val="99"/>
    <w:semiHidden/>
    <w:rsid w:val="00DD25A0"/>
    <w:rPr>
      <w:rFonts w:ascii="Calibri" w:eastAsia="Calibri" w:hAnsi="Calibri" w:cs="Times New Roman"/>
      <w:b/>
      <w:bCs/>
      <w:sz w:val="20"/>
      <w:szCs w:val="20"/>
      <w:lang w:val="en-US"/>
    </w:rPr>
  </w:style>
  <w:style w:type="paragraph" w:styleId="Revision">
    <w:name w:val="Revision"/>
    <w:hidden/>
    <w:uiPriority w:val="99"/>
    <w:semiHidden/>
    <w:rsid w:val="00DD25A0"/>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76168">
      <w:bodyDiv w:val="1"/>
      <w:marLeft w:val="0"/>
      <w:marRight w:val="0"/>
      <w:marTop w:val="0"/>
      <w:marBottom w:val="0"/>
      <w:divBdr>
        <w:top w:val="none" w:sz="0" w:space="0" w:color="auto"/>
        <w:left w:val="none" w:sz="0" w:space="0" w:color="auto"/>
        <w:bottom w:val="none" w:sz="0" w:space="0" w:color="auto"/>
        <w:right w:val="none" w:sz="0" w:space="0" w:color="auto"/>
      </w:divBdr>
    </w:div>
    <w:div w:id="899096394">
      <w:bodyDiv w:val="1"/>
      <w:marLeft w:val="0"/>
      <w:marRight w:val="0"/>
      <w:marTop w:val="0"/>
      <w:marBottom w:val="0"/>
      <w:divBdr>
        <w:top w:val="none" w:sz="0" w:space="0" w:color="auto"/>
        <w:left w:val="none" w:sz="0" w:space="0" w:color="auto"/>
        <w:bottom w:val="none" w:sz="0" w:space="0" w:color="auto"/>
        <w:right w:val="none" w:sz="0" w:space="0" w:color="auto"/>
      </w:divBdr>
    </w:div>
    <w:div w:id="1024478234">
      <w:bodyDiv w:val="1"/>
      <w:marLeft w:val="0"/>
      <w:marRight w:val="0"/>
      <w:marTop w:val="0"/>
      <w:marBottom w:val="0"/>
      <w:divBdr>
        <w:top w:val="none" w:sz="0" w:space="0" w:color="auto"/>
        <w:left w:val="none" w:sz="0" w:space="0" w:color="auto"/>
        <w:bottom w:val="none" w:sz="0" w:space="0" w:color="auto"/>
        <w:right w:val="none" w:sz="0" w:space="0" w:color="auto"/>
      </w:divBdr>
    </w:div>
    <w:div w:id="1250231324">
      <w:bodyDiv w:val="1"/>
      <w:marLeft w:val="0"/>
      <w:marRight w:val="0"/>
      <w:marTop w:val="0"/>
      <w:marBottom w:val="0"/>
      <w:divBdr>
        <w:top w:val="none" w:sz="0" w:space="0" w:color="auto"/>
        <w:left w:val="none" w:sz="0" w:space="0" w:color="auto"/>
        <w:bottom w:val="none" w:sz="0" w:space="0" w:color="auto"/>
        <w:right w:val="none" w:sz="0" w:space="0" w:color="auto"/>
      </w:divBdr>
    </w:div>
    <w:div w:id="1389840259">
      <w:bodyDiv w:val="1"/>
      <w:marLeft w:val="0"/>
      <w:marRight w:val="0"/>
      <w:marTop w:val="0"/>
      <w:marBottom w:val="0"/>
      <w:divBdr>
        <w:top w:val="none" w:sz="0" w:space="0" w:color="auto"/>
        <w:left w:val="none" w:sz="0" w:space="0" w:color="auto"/>
        <w:bottom w:val="none" w:sz="0" w:space="0" w:color="auto"/>
        <w:right w:val="none" w:sz="0" w:space="0" w:color="auto"/>
      </w:divBdr>
    </w:div>
    <w:div w:id="1545676493">
      <w:bodyDiv w:val="1"/>
      <w:marLeft w:val="0"/>
      <w:marRight w:val="0"/>
      <w:marTop w:val="0"/>
      <w:marBottom w:val="0"/>
      <w:divBdr>
        <w:top w:val="none" w:sz="0" w:space="0" w:color="auto"/>
        <w:left w:val="none" w:sz="0" w:space="0" w:color="auto"/>
        <w:bottom w:val="none" w:sz="0" w:space="0" w:color="auto"/>
        <w:right w:val="none" w:sz="0" w:space="0" w:color="auto"/>
      </w:divBdr>
    </w:div>
    <w:div w:id="1620139741">
      <w:bodyDiv w:val="1"/>
      <w:marLeft w:val="0"/>
      <w:marRight w:val="0"/>
      <w:marTop w:val="0"/>
      <w:marBottom w:val="0"/>
      <w:divBdr>
        <w:top w:val="none" w:sz="0" w:space="0" w:color="auto"/>
        <w:left w:val="none" w:sz="0" w:space="0" w:color="auto"/>
        <w:bottom w:val="none" w:sz="0" w:space="0" w:color="auto"/>
        <w:right w:val="none" w:sz="0" w:space="0" w:color="auto"/>
      </w:divBdr>
    </w:div>
    <w:div w:id="1649244807">
      <w:bodyDiv w:val="1"/>
      <w:marLeft w:val="0"/>
      <w:marRight w:val="0"/>
      <w:marTop w:val="0"/>
      <w:marBottom w:val="0"/>
      <w:divBdr>
        <w:top w:val="none" w:sz="0" w:space="0" w:color="auto"/>
        <w:left w:val="none" w:sz="0" w:space="0" w:color="auto"/>
        <w:bottom w:val="none" w:sz="0" w:space="0" w:color="auto"/>
        <w:right w:val="none" w:sz="0" w:space="0" w:color="auto"/>
      </w:divBdr>
    </w:div>
    <w:div w:id="193327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gieerin.com/" TargetMode="External"/><Relationship Id="rId13" Type="http://schemas.openxmlformats.org/officeDocument/2006/relationships/hyperlink" Target="https://doi.org/10.1037/a0015141" TargetMode="External"/><Relationship Id="rId18" Type="http://schemas.openxmlformats.org/officeDocument/2006/relationships/hyperlink" Target="https://doi.org/10.1177/089443931350683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37/a0015141" TargetMode="External"/><Relationship Id="rId7" Type="http://schemas.openxmlformats.org/officeDocument/2006/relationships/endnotes" Target="endnotes.xml"/><Relationship Id="rId12" Type="http://schemas.openxmlformats.org/officeDocument/2006/relationships/hyperlink" Target="https://text-processing.com/demo/stem/" TargetMode="External"/><Relationship Id="rId17" Type="http://schemas.openxmlformats.org/officeDocument/2006/relationships/hyperlink" Target="https://doi.org/10.1016/j/jrp.2012.01.006" TargetMode="External"/><Relationship Id="rId25" Type="http://schemas.openxmlformats.org/officeDocument/2006/relationships/hyperlink" Target="https://doi.org/10.1177/0261927X09351676" TargetMode="External"/><Relationship Id="rId2" Type="http://schemas.openxmlformats.org/officeDocument/2006/relationships/numbering" Target="numbering.xml"/><Relationship Id="rId16" Type="http://schemas.openxmlformats.org/officeDocument/2006/relationships/hyperlink" Target="https://doi.org/10.1017/S0022381614000073" TargetMode="External"/><Relationship Id="rId20" Type="http://schemas.openxmlformats.org/officeDocument/2006/relationships/hyperlink" Target="https://doi.org/10.1177/0261927X093516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oxnews.com/" TargetMode="External"/><Relationship Id="rId24" Type="http://schemas.openxmlformats.org/officeDocument/2006/relationships/hyperlink" Target="http://www.journalism.org/2014/10/21/political-polarization-media-habits/" TargetMode="External"/><Relationship Id="rId5" Type="http://schemas.openxmlformats.org/officeDocument/2006/relationships/webSettings" Target="webSettings.xml"/><Relationship Id="rId15" Type="http://schemas.openxmlformats.org/officeDocument/2006/relationships/hyperlink" Target="https://doi.org/10.1007/s11211-007-0034-z" TargetMode="External"/><Relationship Id="rId23" Type="http://schemas.openxmlformats.org/officeDocument/2006/relationships/hyperlink" Target="https://doi.org/10.1007/s11211-007-0034-z" TargetMode="External"/><Relationship Id="rId28" Type="http://schemas.openxmlformats.org/officeDocument/2006/relationships/theme" Target="theme/theme1.xml"/><Relationship Id="rId10" Type="http://schemas.openxmlformats.org/officeDocument/2006/relationships/hyperlink" Target="https://www.nytimes.com/" TargetMode="External"/><Relationship Id="rId19" Type="http://schemas.openxmlformats.org/officeDocument/2006/relationships/hyperlink" Target="https://doi.org/10.1016/j.jrp.2006.01.006" TargetMode="External"/><Relationship Id="rId4" Type="http://schemas.openxmlformats.org/officeDocument/2006/relationships/settings" Target="settings.xml"/><Relationship Id="rId9" Type="http://schemas.openxmlformats.org/officeDocument/2006/relationships/hyperlink" Target="https://www.npr.org/" TargetMode="External"/><Relationship Id="rId14" Type="http://schemas.openxmlformats.org/officeDocument/2006/relationships/hyperlink" Target="https://doi.org/10.1093/pan/mps028" TargetMode="External"/><Relationship Id="rId22" Type="http://schemas.openxmlformats.org/officeDocument/2006/relationships/hyperlink" Target="https://doi.org/10.1037/a0021847"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owmiya\SBC\2018\breakdown\GDPHu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87295-51F8-C749-9F9D-776A74065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D:\Sowmiya\SBC\2018\breakdown\GDPHueD.dot</Template>
  <TotalTime>2</TotalTime>
  <Pages>13</Pages>
  <Words>4326</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28928</CharactersWithSpaces>
  <SharedDoc>false</SharedDoc>
  <HLinks>
    <vt:vector size="66" baseType="variant">
      <vt:variant>
        <vt:i4>131093</vt:i4>
      </vt:variant>
      <vt:variant>
        <vt:i4>30</vt:i4>
      </vt:variant>
      <vt:variant>
        <vt:i4>0</vt:i4>
      </vt:variant>
      <vt:variant>
        <vt:i4>5</vt:i4>
      </vt:variant>
      <vt:variant>
        <vt:lpwstr>http://www.journalism.org/2014/10/21/political-polarization-media-habits/</vt:lpwstr>
      </vt:variant>
      <vt:variant>
        <vt:lpwstr/>
      </vt:variant>
      <vt:variant>
        <vt:i4>4718593</vt:i4>
      </vt:variant>
      <vt:variant>
        <vt:i4>27</vt:i4>
      </vt:variant>
      <vt:variant>
        <vt:i4>0</vt:i4>
      </vt:variant>
      <vt:variant>
        <vt:i4>5</vt:i4>
      </vt:variant>
      <vt:variant>
        <vt:lpwstr>https://doi.org/10.1016/j.jrp.2006.01.006</vt:lpwstr>
      </vt:variant>
      <vt:variant>
        <vt:lpwstr/>
      </vt:variant>
      <vt:variant>
        <vt:i4>1310809</vt:i4>
      </vt:variant>
      <vt:variant>
        <vt:i4>24</vt:i4>
      </vt:variant>
      <vt:variant>
        <vt:i4>0</vt:i4>
      </vt:variant>
      <vt:variant>
        <vt:i4>5</vt:i4>
      </vt:variant>
      <vt:variant>
        <vt:lpwstr>https://doi.org/10.1177/0894439313506837</vt:lpwstr>
      </vt:variant>
      <vt:variant>
        <vt:lpwstr/>
      </vt:variant>
      <vt:variant>
        <vt:i4>1310742</vt:i4>
      </vt:variant>
      <vt:variant>
        <vt:i4>21</vt:i4>
      </vt:variant>
      <vt:variant>
        <vt:i4>0</vt:i4>
      </vt:variant>
      <vt:variant>
        <vt:i4>5</vt:i4>
      </vt:variant>
      <vt:variant>
        <vt:lpwstr>https://doi.org/10.1017/S0022381614000073</vt:lpwstr>
      </vt:variant>
      <vt:variant>
        <vt:lpwstr/>
      </vt:variant>
      <vt:variant>
        <vt:i4>2883691</vt:i4>
      </vt:variant>
      <vt:variant>
        <vt:i4>18</vt:i4>
      </vt:variant>
      <vt:variant>
        <vt:i4>0</vt:i4>
      </vt:variant>
      <vt:variant>
        <vt:i4>5</vt:i4>
      </vt:variant>
      <vt:variant>
        <vt:lpwstr>https://doi.org/10.1093/pan/mps028</vt:lpwstr>
      </vt:variant>
      <vt:variant>
        <vt:lpwstr/>
      </vt:variant>
      <vt:variant>
        <vt:i4>1114125</vt:i4>
      </vt:variant>
      <vt:variant>
        <vt:i4>15</vt:i4>
      </vt:variant>
      <vt:variant>
        <vt:i4>0</vt:i4>
      </vt:variant>
      <vt:variant>
        <vt:i4>5</vt:i4>
      </vt:variant>
      <vt:variant>
        <vt:lpwstr>https://doi.org/10.1037/a0015141</vt:lpwstr>
      </vt:variant>
      <vt:variant>
        <vt:lpwstr/>
      </vt:variant>
      <vt:variant>
        <vt:i4>3801148</vt:i4>
      </vt:variant>
      <vt:variant>
        <vt:i4>12</vt:i4>
      </vt:variant>
      <vt:variant>
        <vt:i4>0</vt:i4>
      </vt:variant>
      <vt:variant>
        <vt:i4>5</vt:i4>
      </vt:variant>
      <vt:variant>
        <vt:lpwstr>https://text-processing.com/demo/stem/</vt:lpwstr>
      </vt:variant>
      <vt:variant>
        <vt:lpwstr/>
      </vt:variant>
      <vt:variant>
        <vt:i4>2949223</vt:i4>
      </vt:variant>
      <vt:variant>
        <vt:i4>9</vt:i4>
      </vt:variant>
      <vt:variant>
        <vt:i4>0</vt:i4>
      </vt:variant>
      <vt:variant>
        <vt:i4>5</vt:i4>
      </vt:variant>
      <vt:variant>
        <vt:lpwstr>http://www.foxnews.com/</vt:lpwstr>
      </vt:variant>
      <vt:variant>
        <vt:lpwstr/>
      </vt:variant>
      <vt:variant>
        <vt:i4>5439562</vt:i4>
      </vt:variant>
      <vt:variant>
        <vt:i4>6</vt:i4>
      </vt:variant>
      <vt:variant>
        <vt:i4>0</vt:i4>
      </vt:variant>
      <vt:variant>
        <vt:i4>5</vt:i4>
      </vt:variant>
      <vt:variant>
        <vt:lpwstr>https://www.nytimes.com/</vt:lpwstr>
      </vt:variant>
      <vt:variant>
        <vt:lpwstr/>
      </vt:variant>
      <vt:variant>
        <vt:i4>4915284</vt:i4>
      </vt:variant>
      <vt:variant>
        <vt:i4>3</vt:i4>
      </vt:variant>
      <vt:variant>
        <vt:i4>0</vt:i4>
      </vt:variant>
      <vt:variant>
        <vt:i4>5</vt:i4>
      </vt:variant>
      <vt:variant>
        <vt:lpwstr>https://www.npr.org/</vt:lpwstr>
      </vt:variant>
      <vt:variant>
        <vt:lpwstr/>
      </vt:variant>
      <vt:variant>
        <vt:i4>2359345</vt:i4>
      </vt:variant>
      <vt:variant>
        <vt:i4>0</vt:i4>
      </vt:variant>
      <vt:variant>
        <vt:i4>0</vt:i4>
      </vt:variant>
      <vt:variant>
        <vt:i4>5</vt:i4>
      </vt:variant>
      <vt:variant>
        <vt:lpwstr>https://www.aggieerin.com/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bflett</dc:creator>
  <cp:keywords/>
  <cp:lastModifiedBy>Buchanan, Erin M</cp:lastModifiedBy>
  <cp:revision>3</cp:revision>
  <dcterms:created xsi:type="dcterms:W3CDTF">2019-01-04T17:35:00Z</dcterms:created>
  <dcterms:modified xsi:type="dcterms:W3CDTF">2019-01-04T17:36:00Z</dcterms:modified>
</cp:coreProperties>
</file>